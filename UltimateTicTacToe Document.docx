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422AC5" w:rsidRDefault="00F371A3">
          <w:r>
            <w:rPr>
              <w:noProof/>
            </w:rPr>
            <w:drawing>
              <wp:anchor distT="0" distB="0" distL="114300" distR="114300" simplePos="0" relativeHeight="251671040" behindDoc="0" locked="0" layoutInCell="1" allowOverlap="1" wp14:anchorId="6B662AC3" wp14:editId="49836DB4">
                <wp:simplePos x="0" y="0"/>
                <wp:positionH relativeFrom="column">
                  <wp:posOffset>1181100</wp:posOffset>
                </wp:positionH>
                <wp:positionV relativeFrom="paragraph">
                  <wp:posOffset>-37465</wp:posOffset>
                </wp:positionV>
                <wp:extent cx="3352800" cy="1778635"/>
                <wp:effectExtent l="0" t="0" r="0" b="0"/>
                <wp:wrapSquare wrapText="bothSides"/>
                <wp:docPr id="7" name="Picture 7" descr="Image result for UAH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UAH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52800" cy="1778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22AC5" w:rsidRDefault="00EA21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064" behindDoc="0" locked="0" layoutInCell="1" allowOverlap="1">
                    <wp:simplePos x="0" y="0"/>
                    <wp:positionH relativeFrom="column">
                      <wp:posOffset>-400050</wp:posOffset>
                    </wp:positionH>
                    <wp:positionV relativeFrom="paragraph">
                      <wp:posOffset>6515735</wp:posOffset>
                    </wp:positionV>
                    <wp:extent cx="6276975" cy="1743075"/>
                    <wp:effectExtent l="0" t="0" r="28575" b="28575"/>
                    <wp:wrapNone/>
                    <wp:docPr id="8" name="Rectangle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276975" cy="17430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95D39" w:rsidRDefault="00495D39" w:rsidP="00245FC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Theme="majorHAnsi" w:hAnsiTheme="majorHAnsi" w:cstheme="majorHAnsi"/>
                                    <w:color w:val="0070C0"/>
                                    <w:sz w:val="52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0070C0"/>
                                    <w:sz w:val="52"/>
                                  </w:rPr>
                                  <w:t>Benjamin Hoang</w:t>
                                </w:r>
                              </w:p>
                              <w:p w:rsidR="00EA2159" w:rsidRPr="00EA2159" w:rsidRDefault="00EA2159" w:rsidP="00245FC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Theme="majorHAnsi" w:hAnsiTheme="majorHAnsi" w:cstheme="majorHAnsi"/>
                                    <w:color w:val="0070C0"/>
                                    <w:sz w:val="52"/>
                                  </w:rPr>
                                </w:pPr>
                                <w:r w:rsidRPr="00EA2159">
                                  <w:rPr>
                                    <w:rFonts w:asciiTheme="majorHAnsi" w:hAnsiTheme="majorHAnsi" w:cstheme="majorHAnsi"/>
                                    <w:color w:val="0070C0"/>
                                    <w:sz w:val="52"/>
                                  </w:rPr>
                                  <w:t>Daniel Burris</w:t>
                                </w:r>
                              </w:p>
                              <w:p w:rsidR="00EA2159" w:rsidRPr="00EA2159" w:rsidRDefault="00EA2159" w:rsidP="00245FC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Theme="majorHAnsi" w:hAnsiTheme="majorHAnsi" w:cstheme="majorHAnsi"/>
                                    <w:color w:val="0070C0"/>
                                    <w:sz w:val="52"/>
                                  </w:rPr>
                                </w:pPr>
                                <w:r w:rsidRPr="00EA2159">
                                  <w:rPr>
                                    <w:rFonts w:asciiTheme="majorHAnsi" w:hAnsiTheme="majorHAnsi" w:cstheme="majorHAnsi"/>
                                    <w:color w:val="0070C0"/>
                                    <w:sz w:val="52"/>
                                  </w:rPr>
                                  <w:t xml:space="preserve">Irene </w:t>
                                </w:r>
                                <w:proofErr w:type="spellStart"/>
                                <w:r w:rsidRPr="00EA2159">
                                  <w:rPr>
                                    <w:rFonts w:asciiTheme="majorHAnsi" w:hAnsiTheme="majorHAnsi" w:cstheme="majorHAnsi"/>
                                    <w:color w:val="0070C0"/>
                                    <w:sz w:val="52"/>
                                  </w:rPr>
                                  <w:t>Kasian</w:t>
                                </w:r>
                                <w:proofErr w:type="spellEnd"/>
                              </w:p>
                              <w:p w:rsidR="00EA2159" w:rsidRPr="00EA2159" w:rsidRDefault="00EA2159" w:rsidP="00245FC3">
                                <w:pPr>
                                  <w:spacing w:after="0" w:line="240" w:lineRule="auto"/>
                                  <w:jc w:val="right"/>
                                  <w:rPr>
                                    <w:rFonts w:asciiTheme="majorHAnsi" w:hAnsiTheme="majorHAnsi" w:cstheme="majorHAnsi"/>
                                    <w:color w:val="0070C0"/>
                                    <w:sz w:val="52"/>
                                  </w:rPr>
                                </w:pPr>
                                <w:r w:rsidRPr="00EA2159">
                                  <w:rPr>
                                    <w:rFonts w:asciiTheme="majorHAnsi" w:hAnsiTheme="majorHAnsi" w:cstheme="majorHAnsi"/>
                                    <w:color w:val="0070C0"/>
                                    <w:sz w:val="52"/>
                                  </w:rPr>
                                  <w:t>Zach</w:t>
                                </w:r>
                                <w:r w:rsidR="005629B4">
                                  <w:rPr>
                                    <w:rFonts w:asciiTheme="majorHAnsi" w:hAnsiTheme="majorHAnsi" w:cstheme="majorHAnsi"/>
                                    <w:color w:val="0070C0"/>
                                    <w:sz w:val="52"/>
                                  </w:rPr>
                                  <w:t>ary Haynes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8" o:spid="_x0000_s1026" style="position:absolute;margin-left:-31.5pt;margin-top:513.05pt;width:494.25pt;height:137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" fillcolor="white [3212]" strokecolor="white [3212]" strokeweight="1pt">
                    <v:textbox>
                      <w:txbxContent>
                        <w:p w:rsidR="00495D39" w:rsidRDefault="00495D39" w:rsidP="00245FC3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color w:val="0070C0"/>
                              <w:sz w:val="52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0070C0"/>
                              <w:sz w:val="52"/>
                            </w:rPr>
                            <w:t>Benjamin Hoang</w:t>
                          </w:r>
                        </w:p>
                        <w:p w:rsidR="00EA2159" w:rsidRPr="00EA2159" w:rsidRDefault="00EA2159" w:rsidP="00245FC3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color w:val="0070C0"/>
                              <w:sz w:val="52"/>
                            </w:rPr>
                          </w:pPr>
                          <w:r w:rsidRPr="00EA2159">
                            <w:rPr>
                              <w:rFonts w:asciiTheme="majorHAnsi" w:hAnsiTheme="majorHAnsi" w:cstheme="majorHAnsi"/>
                              <w:color w:val="0070C0"/>
                              <w:sz w:val="52"/>
                            </w:rPr>
                            <w:t>Daniel Burris</w:t>
                          </w:r>
                        </w:p>
                        <w:p w:rsidR="00EA2159" w:rsidRPr="00EA2159" w:rsidRDefault="00EA2159" w:rsidP="00245FC3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color w:val="0070C0"/>
                              <w:sz w:val="52"/>
                            </w:rPr>
                          </w:pPr>
                          <w:r w:rsidRPr="00EA2159">
                            <w:rPr>
                              <w:rFonts w:asciiTheme="majorHAnsi" w:hAnsiTheme="majorHAnsi" w:cstheme="majorHAnsi"/>
                              <w:color w:val="0070C0"/>
                              <w:sz w:val="52"/>
                            </w:rPr>
                            <w:t xml:space="preserve">Irene </w:t>
                          </w:r>
                          <w:proofErr w:type="spellStart"/>
                          <w:r w:rsidRPr="00EA2159">
                            <w:rPr>
                              <w:rFonts w:asciiTheme="majorHAnsi" w:hAnsiTheme="majorHAnsi" w:cstheme="majorHAnsi"/>
                              <w:color w:val="0070C0"/>
                              <w:sz w:val="52"/>
                            </w:rPr>
                            <w:t>Kasian</w:t>
                          </w:r>
                          <w:proofErr w:type="spellEnd"/>
                        </w:p>
                        <w:p w:rsidR="00EA2159" w:rsidRPr="00EA2159" w:rsidRDefault="00EA2159" w:rsidP="00245FC3">
                          <w:pPr>
                            <w:spacing w:after="0" w:line="240" w:lineRule="auto"/>
                            <w:jc w:val="right"/>
                            <w:rPr>
                              <w:rFonts w:asciiTheme="majorHAnsi" w:hAnsiTheme="majorHAnsi" w:cstheme="majorHAnsi"/>
                              <w:color w:val="0070C0"/>
                              <w:sz w:val="52"/>
                            </w:rPr>
                          </w:pPr>
                          <w:r w:rsidRPr="00EA2159">
                            <w:rPr>
                              <w:rFonts w:asciiTheme="majorHAnsi" w:hAnsiTheme="majorHAnsi" w:cstheme="majorHAnsi"/>
                              <w:color w:val="0070C0"/>
                              <w:sz w:val="52"/>
                            </w:rPr>
                            <w:t>Zach</w:t>
                          </w:r>
                          <w:r w:rsidR="005629B4">
                            <w:rPr>
                              <w:rFonts w:asciiTheme="majorHAnsi" w:hAnsiTheme="majorHAnsi" w:cstheme="majorHAnsi"/>
                              <w:color w:val="0070C0"/>
                              <w:sz w:val="52"/>
                            </w:rPr>
                            <w:t>ary Haynes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B71C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0" allowOverlap="1" wp14:anchorId="01899DD7" wp14:editId="17790059">
                    <wp:simplePos x="0" y="0"/>
                    <wp:positionH relativeFrom="page">
                      <wp:posOffset>3695700</wp:posOffset>
                    </wp:positionH>
                    <wp:positionV relativeFrom="page">
                      <wp:posOffset>3632835</wp:posOffset>
                    </wp:positionV>
                    <wp:extent cx="3964305" cy="534670"/>
                    <wp:effectExtent l="0" t="0" r="17145" b="17780"/>
                    <wp:wrapNone/>
                    <wp:docPr id="6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64305" cy="5346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71CED" w:rsidRPr="00B71CED" w:rsidRDefault="00B71CED" w:rsidP="00B71CED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  <w:szCs w:val="72"/>
                                  </w:rPr>
                                </w:pPr>
                                <w:r w:rsidRPr="00B71CED"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  <w:szCs w:val="72"/>
                                  </w:rPr>
                                  <w:t>Team 8 - CS 321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margin-left:291pt;margin-top:286.05pt;width:312.15pt;height:42.1pt;z-index: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" o:allowincell="f" fillcolor="white [3212]" strokecolor="white [3212]" strokeweight="1pt">
                    <v:textbox inset="14.4pt,,14.4pt">
                      <w:txbxContent>
                        <w:p w:rsidR="00B71CED" w:rsidRPr="00B71CED" w:rsidRDefault="00B71CED" w:rsidP="00B71CED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  <w:szCs w:val="72"/>
                            </w:rPr>
                          </w:pPr>
                          <w:r w:rsidRPr="00B71CED"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  <w:szCs w:val="72"/>
                            </w:rPr>
                            <w:t>Team 8 - CS 321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515E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anchorId="64F3D67E" wp14:editId="7978827D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0" t="0" r="17145" b="27305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 w="12700">
                              <a:solidFill>
                                <a:srgbClr val="007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A79C8" w:rsidRPr="00C41631" w:rsidRDefault="00B71CED">
                                <w:pPr>
                                  <w:pStyle w:val="NoSpacing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EECE1" w:themeColor="background2"/>
                                    <w:sz w:val="72"/>
                                    <w:szCs w:val="72"/>
                                  </w:rPr>
                                  <w:t>Ultimate Tic-Tac-Toe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28" style="position:absolute;margin-left:-6pt;margin-top:222.95pt;width:583.65pt;height:62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" o:allowincell="f" fillcolor="#0070c0" strokecolor="#0070c0" strokeweight="1pt">
                    <v:textbox inset="14.4pt,,14.4pt">
                      <w:txbxContent>
                        <w:p w:rsidR="00AA79C8" w:rsidRPr="00C41631" w:rsidRDefault="00B71CED">
                          <w:pPr>
                            <w:pStyle w:val="NoSpacing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EECE1" w:themeColor="background2"/>
                              <w:sz w:val="72"/>
                              <w:szCs w:val="72"/>
                            </w:rPr>
                            <w:t>Ultimate Tic-Tac-Toe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22AC5">
            <w:rPr>
              <w:caps/>
            </w:rPr>
            <w:br w:type="page"/>
          </w:r>
        </w:p>
        <w:bookmarkStart w:id="0" w:name="_GoBack" w:displacedByCustomXml="next"/>
        <w:bookmarkEnd w:id="0" w:displacedByCustomXml="next"/>
      </w:sdtContent>
    </w:sdt>
    <w:bookmarkStart w:id="1" w:name="_Toc467427970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966780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C0F56" w:rsidRDefault="005C0F56" w:rsidP="00C41631">
          <w:pPr>
            <w:pStyle w:val="Heading1"/>
          </w:pPr>
          <w:r>
            <w:t>Contents</w:t>
          </w:r>
          <w:bookmarkEnd w:id="1"/>
        </w:p>
        <w:p w:rsidR="00282250" w:rsidRDefault="00267F18">
          <w:pPr>
            <w:pStyle w:val="TOC1"/>
            <w:rPr>
              <w:noProof/>
            </w:rPr>
          </w:pPr>
          <w:r>
            <w:fldChar w:fldCharType="begin"/>
          </w:r>
          <w:r w:rsidR="005C0F56">
            <w:instrText xml:space="preserve"> TOC \o "1-3" \h \z \u </w:instrText>
          </w:r>
          <w:r>
            <w:fldChar w:fldCharType="separate"/>
          </w:r>
          <w:hyperlink w:anchor="_Toc467427970" w:history="1">
            <w:r w:rsidR="00282250" w:rsidRPr="00D80735">
              <w:rPr>
                <w:rStyle w:val="Hyperlink"/>
                <w:noProof/>
              </w:rPr>
              <w:t>Contents</w:t>
            </w:r>
            <w:r w:rsidR="00282250">
              <w:rPr>
                <w:noProof/>
                <w:webHidden/>
              </w:rPr>
              <w:tab/>
            </w:r>
            <w:r w:rsidR="00282250">
              <w:rPr>
                <w:noProof/>
                <w:webHidden/>
              </w:rPr>
              <w:fldChar w:fldCharType="begin"/>
            </w:r>
            <w:r w:rsidR="00282250">
              <w:rPr>
                <w:noProof/>
                <w:webHidden/>
              </w:rPr>
              <w:instrText xml:space="preserve"> PAGEREF _Toc467427970 \h </w:instrText>
            </w:r>
            <w:r w:rsidR="00282250">
              <w:rPr>
                <w:noProof/>
                <w:webHidden/>
              </w:rPr>
            </w:r>
            <w:r w:rsidR="00282250">
              <w:rPr>
                <w:noProof/>
                <w:webHidden/>
              </w:rPr>
              <w:fldChar w:fldCharType="separate"/>
            </w:r>
            <w:r w:rsidR="00282250">
              <w:rPr>
                <w:noProof/>
                <w:webHidden/>
              </w:rPr>
              <w:t>1</w:t>
            </w:r>
            <w:r w:rsidR="00282250">
              <w:rPr>
                <w:noProof/>
                <w:webHidden/>
              </w:rPr>
              <w:fldChar w:fldCharType="end"/>
            </w:r>
          </w:hyperlink>
        </w:p>
        <w:p w:rsidR="00282250" w:rsidRDefault="00684DB2">
          <w:pPr>
            <w:pStyle w:val="TOC1"/>
            <w:rPr>
              <w:noProof/>
            </w:rPr>
          </w:pPr>
          <w:hyperlink w:anchor="_Toc467427971" w:history="1">
            <w:r w:rsidR="00282250" w:rsidRPr="00D80735">
              <w:rPr>
                <w:rStyle w:val="Hyperlink"/>
                <w:noProof/>
              </w:rPr>
              <w:t>Project Description</w:t>
            </w:r>
            <w:r w:rsidR="00282250">
              <w:rPr>
                <w:noProof/>
                <w:webHidden/>
              </w:rPr>
              <w:tab/>
            </w:r>
            <w:r w:rsidR="00282250">
              <w:rPr>
                <w:noProof/>
                <w:webHidden/>
              </w:rPr>
              <w:fldChar w:fldCharType="begin"/>
            </w:r>
            <w:r w:rsidR="00282250">
              <w:rPr>
                <w:noProof/>
                <w:webHidden/>
              </w:rPr>
              <w:instrText xml:space="preserve"> PAGEREF _Toc467427971 \h </w:instrText>
            </w:r>
            <w:r w:rsidR="00282250">
              <w:rPr>
                <w:noProof/>
                <w:webHidden/>
              </w:rPr>
            </w:r>
            <w:r w:rsidR="00282250">
              <w:rPr>
                <w:noProof/>
                <w:webHidden/>
              </w:rPr>
              <w:fldChar w:fldCharType="separate"/>
            </w:r>
            <w:r w:rsidR="00282250">
              <w:rPr>
                <w:noProof/>
                <w:webHidden/>
              </w:rPr>
              <w:t>2</w:t>
            </w:r>
            <w:r w:rsidR="00282250">
              <w:rPr>
                <w:noProof/>
                <w:webHidden/>
              </w:rPr>
              <w:fldChar w:fldCharType="end"/>
            </w:r>
          </w:hyperlink>
        </w:p>
        <w:p w:rsidR="00282250" w:rsidRDefault="00684DB2">
          <w:pPr>
            <w:pStyle w:val="TOC1"/>
            <w:rPr>
              <w:noProof/>
            </w:rPr>
          </w:pPr>
          <w:hyperlink w:anchor="_Toc467427972" w:history="1">
            <w:r w:rsidR="00282250" w:rsidRPr="00D80735">
              <w:rPr>
                <w:rStyle w:val="Hyperlink"/>
                <w:noProof/>
              </w:rPr>
              <w:t>Project Management</w:t>
            </w:r>
            <w:r w:rsidR="00282250">
              <w:rPr>
                <w:noProof/>
                <w:webHidden/>
              </w:rPr>
              <w:tab/>
            </w:r>
            <w:r w:rsidR="00282250">
              <w:rPr>
                <w:noProof/>
                <w:webHidden/>
              </w:rPr>
              <w:fldChar w:fldCharType="begin"/>
            </w:r>
            <w:r w:rsidR="00282250">
              <w:rPr>
                <w:noProof/>
                <w:webHidden/>
              </w:rPr>
              <w:instrText xml:space="preserve"> PAGEREF _Toc467427972 \h </w:instrText>
            </w:r>
            <w:r w:rsidR="00282250">
              <w:rPr>
                <w:noProof/>
                <w:webHidden/>
              </w:rPr>
            </w:r>
            <w:r w:rsidR="00282250">
              <w:rPr>
                <w:noProof/>
                <w:webHidden/>
              </w:rPr>
              <w:fldChar w:fldCharType="separate"/>
            </w:r>
            <w:r w:rsidR="00282250">
              <w:rPr>
                <w:noProof/>
                <w:webHidden/>
              </w:rPr>
              <w:t>3</w:t>
            </w:r>
            <w:r w:rsidR="00282250">
              <w:rPr>
                <w:noProof/>
                <w:webHidden/>
              </w:rPr>
              <w:fldChar w:fldCharType="end"/>
            </w:r>
          </w:hyperlink>
        </w:p>
        <w:p w:rsidR="00282250" w:rsidRDefault="00684DB2">
          <w:pPr>
            <w:pStyle w:val="TOC1"/>
            <w:rPr>
              <w:noProof/>
            </w:rPr>
          </w:pPr>
          <w:hyperlink w:anchor="_Toc467427973" w:history="1">
            <w:r w:rsidR="00282250" w:rsidRPr="00D80735">
              <w:rPr>
                <w:rStyle w:val="Hyperlink"/>
                <w:noProof/>
              </w:rPr>
              <w:t>Use Cases</w:t>
            </w:r>
            <w:r w:rsidR="00282250">
              <w:rPr>
                <w:noProof/>
                <w:webHidden/>
              </w:rPr>
              <w:tab/>
            </w:r>
            <w:r w:rsidR="00282250">
              <w:rPr>
                <w:noProof/>
                <w:webHidden/>
              </w:rPr>
              <w:fldChar w:fldCharType="begin"/>
            </w:r>
            <w:r w:rsidR="00282250">
              <w:rPr>
                <w:noProof/>
                <w:webHidden/>
              </w:rPr>
              <w:instrText xml:space="preserve"> PAGEREF _Toc467427973 \h </w:instrText>
            </w:r>
            <w:r w:rsidR="00282250">
              <w:rPr>
                <w:noProof/>
                <w:webHidden/>
              </w:rPr>
            </w:r>
            <w:r w:rsidR="00282250">
              <w:rPr>
                <w:noProof/>
                <w:webHidden/>
              </w:rPr>
              <w:fldChar w:fldCharType="separate"/>
            </w:r>
            <w:r w:rsidR="00282250">
              <w:rPr>
                <w:noProof/>
                <w:webHidden/>
              </w:rPr>
              <w:t>3</w:t>
            </w:r>
            <w:r w:rsidR="00282250">
              <w:rPr>
                <w:noProof/>
                <w:webHidden/>
              </w:rPr>
              <w:fldChar w:fldCharType="end"/>
            </w:r>
          </w:hyperlink>
        </w:p>
        <w:p w:rsidR="00282250" w:rsidRDefault="00684DB2">
          <w:pPr>
            <w:pStyle w:val="TOC1"/>
            <w:rPr>
              <w:noProof/>
            </w:rPr>
          </w:pPr>
          <w:hyperlink w:anchor="_Toc467427974" w:history="1">
            <w:r w:rsidR="00282250" w:rsidRPr="00D80735">
              <w:rPr>
                <w:rStyle w:val="Hyperlink"/>
                <w:noProof/>
              </w:rPr>
              <w:t>Requirements</w:t>
            </w:r>
            <w:r w:rsidR="00282250">
              <w:rPr>
                <w:noProof/>
                <w:webHidden/>
              </w:rPr>
              <w:tab/>
            </w:r>
            <w:r w:rsidR="00282250">
              <w:rPr>
                <w:noProof/>
                <w:webHidden/>
              </w:rPr>
              <w:fldChar w:fldCharType="begin"/>
            </w:r>
            <w:r w:rsidR="00282250">
              <w:rPr>
                <w:noProof/>
                <w:webHidden/>
              </w:rPr>
              <w:instrText xml:space="preserve"> PAGEREF _Toc467427974 \h </w:instrText>
            </w:r>
            <w:r w:rsidR="00282250">
              <w:rPr>
                <w:noProof/>
                <w:webHidden/>
              </w:rPr>
            </w:r>
            <w:r w:rsidR="00282250">
              <w:rPr>
                <w:noProof/>
                <w:webHidden/>
              </w:rPr>
              <w:fldChar w:fldCharType="separate"/>
            </w:r>
            <w:r w:rsidR="00282250">
              <w:rPr>
                <w:noProof/>
                <w:webHidden/>
              </w:rPr>
              <w:t>4</w:t>
            </w:r>
            <w:r w:rsidR="00282250">
              <w:rPr>
                <w:noProof/>
                <w:webHidden/>
              </w:rPr>
              <w:fldChar w:fldCharType="end"/>
            </w:r>
          </w:hyperlink>
        </w:p>
        <w:p w:rsidR="00282250" w:rsidRDefault="00684DB2">
          <w:pPr>
            <w:pStyle w:val="TOC1"/>
            <w:rPr>
              <w:noProof/>
            </w:rPr>
          </w:pPr>
          <w:hyperlink w:anchor="_Toc467427975" w:history="1">
            <w:r w:rsidR="00282250" w:rsidRPr="00D80735">
              <w:rPr>
                <w:rStyle w:val="Hyperlink"/>
                <w:noProof/>
              </w:rPr>
              <w:t>Use Cases</w:t>
            </w:r>
            <w:r w:rsidR="00282250">
              <w:rPr>
                <w:noProof/>
                <w:webHidden/>
              </w:rPr>
              <w:tab/>
            </w:r>
            <w:r w:rsidR="00282250">
              <w:rPr>
                <w:noProof/>
                <w:webHidden/>
              </w:rPr>
              <w:fldChar w:fldCharType="begin"/>
            </w:r>
            <w:r w:rsidR="00282250">
              <w:rPr>
                <w:noProof/>
                <w:webHidden/>
              </w:rPr>
              <w:instrText xml:space="preserve"> PAGEREF _Toc467427975 \h </w:instrText>
            </w:r>
            <w:r w:rsidR="00282250">
              <w:rPr>
                <w:noProof/>
                <w:webHidden/>
              </w:rPr>
            </w:r>
            <w:r w:rsidR="00282250">
              <w:rPr>
                <w:noProof/>
                <w:webHidden/>
              </w:rPr>
              <w:fldChar w:fldCharType="separate"/>
            </w:r>
            <w:r w:rsidR="00282250">
              <w:rPr>
                <w:noProof/>
                <w:webHidden/>
              </w:rPr>
              <w:t>4</w:t>
            </w:r>
            <w:r w:rsidR="00282250">
              <w:rPr>
                <w:noProof/>
                <w:webHidden/>
              </w:rPr>
              <w:fldChar w:fldCharType="end"/>
            </w:r>
          </w:hyperlink>
        </w:p>
        <w:p w:rsidR="00282250" w:rsidRDefault="00684DB2">
          <w:pPr>
            <w:pStyle w:val="TOC1"/>
            <w:rPr>
              <w:noProof/>
            </w:rPr>
          </w:pPr>
          <w:hyperlink w:anchor="_Toc467427976" w:history="1">
            <w:r w:rsidR="00282250" w:rsidRPr="00D80735">
              <w:rPr>
                <w:rStyle w:val="Hyperlink"/>
                <w:noProof/>
              </w:rPr>
              <w:t>Implementation</w:t>
            </w:r>
            <w:r w:rsidR="00282250">
              <w:rPr>
                <w:noProof/>
                <w:webHidden/>
              </w:rPr>
              <w:tab/>
            </w:r>
            <w:r w:rsidR="00282250">
              <w:rPr>
                <w:noProof/>
                <w:webHidden/>
              </w:rPr>
              <w:fldChar w:fldCharType="begin"/>
            </w:r>
            <w:r w:rsidR="00282250">
              <w:rPr>
                <w:noProof/>
                <w:webHidden/>
              </w:rPr>
              <w:instrText xml:space="preserve"> PAGEREF _Toc467427976 \h </w:instrText>
            </w:r>
            <w:r w:rsidR="00282250">
              <w:rPr>
                <w:noProof/>
                <w:webHidden/>
              </w:rPr>
            </w:r>
            <w:r w:rsidR="00282250">
              <w:rPr>
                <w:noProof/>
                <w:webHidden/>
              </w:rPr>
              <w:fldChar w:fldCharType="separate"/>
            </w:r>
            <w:r w:rsidR="00282250">
              <w:rPr>
                <w:noProof/>
                <w:webHidden/>
              </w:rPr>
              <w:t>4</w:t>
            </w:r>
            <w:r w:rsidR="00282250">
              <w:rPr>
                <w:noProof/>
                <w:webHidden/>
              </w:rPr>
              <w:fldChar w:fldCharType="end"/>
            </w:r>
          </w:hyperlink>
        </w:p>
        <w:p w:rsidR="00282250" w:rsidRDefault="00684DB2">
          <w:pPr>
            <w:pStyle w:val="TOC1"/>
            <w:rPr>
              <w:noProof/>
            </w:rPr>
          </w:pPr>
          <w:hyperlink w:anchor="_Toc467427977" w:history="1">
            <w:r w:rsidR="00282250" w:rsidRPr="00D80735">
              <w:rPr>
                <w:rStyle w:val="Hyperlink"/>
                <w:noProof/>
              </w:rPr>
              <w:t>Discussion</w:t>
            </w:r>
            <w:r w:rsidR="00282250">
              <w:rPr>
                <w:noProof/>
                <w:webHidden/>
              </w:rPr>
              <w:tab/>
            </w:r>
            <w:r w:rsidR="00282250">
              <w:rPr>
                <w:noProof/>
                <w:webHidden/>
              </w:rPr>
              <w:fldChar w:fldCharType="begin"/>
            </w:r>
            <w:r w:rsidR="00282250">
              <w:rPr>
                <w:noProof/>
                <w:webHidden/>
              </w:rPr>
              <w:instrText xml:space="preserve"> PAGEREF _Toc467427977 \h </w:instrText>
            </w:r>
            <w:r w:rsidR="00282250">
              <w:rPr>
                <w:noProof/>
                <w:webHidden/>
              </w:rPr>
            </w:r>
            <w:r w:rsidR="00282250">
              <w:rPr>
                <w:noProof/>
                <w:webHidden/>
              </w:rPr>
              <w:fldChar w:fldCharType="separate"/>
            </w:r>
            <w:r w:rsidR="00282250">
              <w:rPr>
                <w:noProof/>
                <w:webHidden/>
              </w:rPr>
              <w:t>4</w:t>
            </w:r>
            <w:r w:rsidR="00282250">
              <w:rPr>
                <w:noProof/>
                <w:webHidden/>
              </w:rPr>
              <w:fldChar w:fldCharType="end"/>
            </w:r>
          </w:hyperlink>
        </w:p>
        <w:p w:rsidR="005C0F56" w:rsidRDefault="00267F18">
          <w:r>
            <w:rPr>
              <w:b/>
              <w:bCs/>
              <w:noProof/>
            </w:rPr>
            <w:fldChar w:fldCharType="end"/>
          </w:r>
        </w:p>
      </w:sdtContent>
    </w:sdt>
    <w:p w:rsidR="001C66BB" w:rsidRDefault="001C66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C0F56" w:rsidRDefault="00F67986" w:rsidP="005F3B8D">
      <w:pPr>
        <w:pStyle w:val="Heading1"/>
      </w:pPr>
      <w:bookmarkStart w:id="2" w:name="_Toc467427971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223ED0D" wp14:editId="674A0B2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699895" cy="2548255"/>
            <wp:effectExtent l="323850" t="323850" r="319405" b="32829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-2014048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895" cy="2548598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6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F40">
        <w:t>Project Description</w:t>
      </w:r>
      <w:bookmarkEnd w:id="2"/>
    </w:p>
    <w:p w:rsidR="001C66BB" w:rsidRDefault="00026723">
      <w:r>
        <w:rPr>
          <w:rFonts w:ascii="Arial" w:hAnsi="Arial" w:cs="Arial"/>
          <w:color w:val="000000"/>
        </w:rPr>
        <w:t xml:space="preserve">Our project is to create ultimate Tic-Tac-Toe. Some of the functionality for this game will be: player vs. player, simple computer AI, database management for features such as: </w:t>
      </w:r>
      <w:proofErr w:type="spellStart"/>
      <w:r>
        <w:rPr>
          <w:rFonts w:ascii="Arial" w:hAnsi="Arial" w:cs="Arial"/>
          <w:color w:val="000000"/>
        </w:rPr>
        <w:t>highscore</w:t>
      </w:r>
      <w:proofErr w:type="spellEnd"/>
      <w:r>
        <w:rPr>
          <w:rFonts w:ascii="Arial" w:hAnsi="Arial" w:cs="Arial"/>
          <w:color w:val="000000"/>
        </w:rPr>
        <w:t>, time elapsed, leader board, etc., menu with options to play, change settings, close application, etc.</w:t>
      </w:r>
      <w:r w:rsidR="001C66BB">
        <w:br w:type="page"/>
      </w:r>
    </w:p>
    <w:p w:rsidR="001C66BB" w:rsidRDefault="00220521" w:rsidP="009F69CB">
      <w:pPr>
        <w:pStyle w:val="Heading1"/>
      </w:pPr>
      <w:bookmarkStart w:id="3" w:name="_Toc467427972"/>
      <w:r>
        <w:lastRenderedPageBreak/>
        <w:t>Project Management</w:t>
      </w:r>
      <w:bookmarkEnd w:id="3"/>
    </w:p>
    <w:p w:rsidR="002A7795" w:rsidRDefault="002A7795" w:rsidP="002A779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History</w:t>
      </w:r>
    </w:p>
    <w:p w:rsidR="002A7795" w:rsidRDefault="002A7795" w:rsidP="002A7795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Style w:val="apple-tab-span"/>
          <w:rFonts w:ascii="Arial" w:hAnsi="Arial" w:cs="Arial"/>
          <w:color w:val="000000"/>
          <w:szCs w:val="22"/>
        </w:rPr>
        <w:tab/>
      </w:r>
      <w:hyperlink r:id="rId13" w:history="1"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Github</w:t>
        </w:r>
        <w:proofErr w:type="spellEnd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 Commits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14" w:history="1">
        <w:proofErr w:type="spellStart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Github</w:t>
        </w:r>
        <w:proofErr w:type="spellEnd"/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 xml:space="preserve"> Repository</w:t>
        </w:r>
      </w:hyperlink>
    </w:p>
    <w:p w:rsidR="002A7795" w:rsidRDefault="002A7795" w:rsidP="002A7795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Personnel</w:t>
      </w:r>
    </w:p>
    <w:p w:rsidR="002A7795" w:rsidRDefault="002A7795" w:rsidP="002A7795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Daniel Burris - Senior in Computer Engineering,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years experience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with C++ / OOP. </w:t>
      </w:r>
    </w:p>
    <w:p w:rsidR="002A7795" w:rsidRDefault="002A7795" w:rsidP="002A7795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>Ben Hoang - Senior in Computer Science</w:t>
      </w:r>
    </w:p>
    <w:p w:rsidR="002A7795" w:rsidRDefault="002A7795" w:rsidP="002A7795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 xml:space="preserve">Irene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Kasian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Junior in Computer Science</w:t>
      </w:r>
    </w:p>
    <w:p w:rsidR="002A7795" w:rsidRDefault="002A7795" w:rsidP="002A7795">
      <w:pPr>
        <w:pStyle w:val="NormalWeb"/>
        <w:spacing w:before="0" w:beforeAutospacing="0" w:after="0" w:afterAutospacing="0"/>
        <w:ind w:left="720" w:firstLine="720"/>
      </w:pPr>
      <w:r>
        <w:rPr>
          <w:rFonts w:ascii="Arial" w:hAnsi="Arial" w:cs="Arial"/>
          <w:color w:val="000000"/>
          <w:sz w:val="22"/>
          <w:szCs w:val="22"/>
        </w:rPr>
        <w:t xml:space="preserve">Zach ~~~~ </w:t>
      </w:r>
    </w:p>
    <w:p w:rsidR="002A7795" w:rsidRDefault="002A7795" w:rsidP="002A7795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>Effort</w:t>
      </w:r>
    </w:p>
    <w:p w:rsidR="009844EB" w:rsidRDefault="002A7795" w:rsidP="002A7795">
      <w:pPr>
        <w:rPr>
          <w:rFonts w:ascii="Arial" w:hAnsi="Arial" w:cs="Arial"/>
          <w:color w:val="000000"/>
        </w:rPr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6 hours a week</w:t>
      </w:r>
    </w:p>
    <w:p w:rsidR="008C7871" w:rsidRDefault="008C7871" w:rsidP="002A7795">
      <w:pPr>
        <w:rPr>
          <w:rFonts w:ascii="Arial" w:hAnsi="Arial" w:cs="Arial"/>
          <w:color w:val="000000"/>
        </w:rPr>
      </w:pPr>
    </w:p>
    <w:p w:rsidR="008C7871" w:rsidRDefault="008C7871" w:rsidP="002A7795">
      <w:r>
        <w:rPr>
          <w:noProof/>
        </w:rPr>
        <w:drawing>
          <wp:inline distT="0" distB="0" distL="0" distR="0" wp14:anchorId="7A99443A" wp14:editId="0EFF5E50">
            <wp:extent cx="5486400" cy="2948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4EB" w:rsidRDefault="00DF613A" w:rsidP="009844EB">
      <w:pPr>
        <w:pStyle w:val="Heading1"/>
      </w:pPr>
      <w:bookmarkStart w:id="4" w:name="_Toc467427973"/>
      <w:r>
        <w:rPr>
          <w:noProof/>
        </w:rPr>
        <w:lastRenderedPageBreak/>
        <w:drawing>
          <wp:anchor distT="0" distB="0" distL="114300" distR="114300" simplePos="0" relativeHeight="251674112" behindDoc="0" locked="0" layoutInCell="1" allowOverlap="1" wp14:anchorId="259D94D0" wp14:editId="2962B76C">
            <wp:simplePos x="0" y="0"/>
            <wp:positionH relativeFrom="column">
              <wp:posOffset>104775</wp:posOffset>
            </wp:positionH>
            <wp:positionV relativeFrom="paragraph">
              <wp:posOffset>545465</wp:posOffset>
            </wp:positionV>
            <wp:extent cx="5686425" cy="5848350"/>
            <wp:effectExtent l="57150" t="38100" r="66675" b="95250"/>
            <wp:wrapSquare wrapText="bothSides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4EB">
        <w:t>Use Cases</w:t>
      </w:r>
      <w:bookmarkEnd w:id="4"/>
    </w:p>
    <w:p w:rsidR="009844EB" w:rsidRDefault="009844EB" w:rsidP="00A10AC3"/>
    <w:p w:rsidR="00D6308F" w:rsidRDefault="00D6308F" w:rsidP="00A10AC3"/>
    <w:p w:rsidR="00D6308F" w:rsidRDefault="00D6308F" w:rsidP="00A10AC3"/>
    <w:p w:rsidR="00D6308F" w:rsidRDefault="00D6308F" w:rsidP="00A10AC3"/>
    <w:p w:rsidR="009844EB" w:rsidRDefault="009844EB" w:rsidP="009844EB">
      <w:pPr>
        <w:pStyle w:val="Heading1"/>
      </w:pPr>
      <w:bookmarkStart w:id="5" w:name="_Toc467427974"/>
      <w:r>
        <w:t>Requirements</w:t>
      </w:r>
      <w:bookmarkEnd w:id="5"/>
    </w:p>
    <w:p w:rsidR="000B07AE" w:rsidRPr="000B07AE" w:rsidRDefault="000B07AE" w:rsidP="000B0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>Overview</w:t>
      </w:r>
    </w:p>
    <w:p w:rsidR="000B07AE" w:rsidRPr="000B07AE" w:rsidRDefault="000B07AE" w:rsidP="000B0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lastRenderedPageBreak/>
        <w:tab/>
      </w:r>
      <w:r w:rsidRPr="000B07AE">
        <w:rPr>
          <w:rFonts w:ascii="Arial" w:eastAsia="Times New Roman" w:hAnsi="Arial" w:cs="Arial"/>
          <w:color w:val="000000"/>
        </w:rPr>
        <w:tab/>
        <w:t xml:space="preserve">This game has to address problems such as File based database management, dealing with GUI design and animations, working with java. 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>Defined requirements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  <w:t>GUI - our application is GUI-based, allowing the user to play the game, change settings, load profiles, and check the high scores all from a GUI.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  <w:t xml:space="preserve">Text formatting and processing - We use HTML to format a couple of </w:t>
      </w:r>
      <w:proofErr w:type="spellStart"/>
      <w:r w:rsidRPr="000B07AE">
        <w:rPr>
          <w:rFonts w:ascii="Arial" w:eastAsia="Times New Roman" w:hAnsi="Arial" w:cs="Arial"/>
          <w:color w:val="000000"/>
        </w:rPr>
        <w:t>jLabels</w:t>
      </w:r>
      <w:proofErr w:type="spellEnd"/>
      <w:r w:rsidRPr="000B07AE">
        <w:rPr>
          <w:rFonts w:ascii="Arial" w:eastAsia="Times New Roman" w:hAnsi="Arial" w:cs="Arial"/>
          <w:color w:val="000000"/>
        </w:rPr>
        <w:t>, we also use group layout to organize text.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  <w:t xml:space="preserve">Graphics - our main menu features animation, our game scene is created and manipulated through our Game hierarchy classes. 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  <w:t>Storage and retrieval of information - we have a user profile system as well as a high score system that is all file based information.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  <w:t>Editing and configuring the software product - we have a settings menu that allows the user to customize the software product.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>Project specific requirements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  <w:t>Maybe AI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</w:r>
      <w:proofErr w:type="gramStart"/>
      <w:r w:rsidRPr="000B07AE">
        <w:rPr>
          <w:rFonts w:ascii="Arial" w:eastAsia="Times New Roman" w:hAnsi="Arial" w:cs="Arial"/>
          <w:color w:val="000000"/>
        </w:rPr>
        <w:t>Maybe Loading/Saving game state.</w:t>
      </w:r>
      <w:proofErr w:type="gramEnd"/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  <w:t xml:space="preserve">Maybe 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>Future modification and extensions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</w:r>
      <w:proofErr w:type="gramStart"/>
      <w:r w:rsidRPr="000B07AE">
        <w:rPr>
          <w:rFonts w:ascii="Arial" w:eastAsia="Times New Roman" w:hAnsi="Arial" w:cs="Arial"/>
          <w:color w:val="000000"/>
        </w:rPr>
        <w:t>AI difficulty settings.</w:t>
      </w:r>
      <w:proofErr w:type="gramEnd"/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</w:r>
      <w:proofErr w:type="gramStart"/>
      <w:r w:rsidRPr="000B07AE">
        <w:rPr>
          <w:rFonts w:ascii="Arial" w:eastAsia="Times New Roman" w:hAnsi="Arial" w:cs="Arial"/>
          <w:color w:val="000000"/>
        </w:rPr>
        <w:t>More customization.</w:t>
      </w:r>
      <w:proofErr w:type="gramEnd"/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</w:r>
      <w:proofErr w:type="gramStart"/>
      <w:r w:rsidRPr="000B07AE">
        <w:rPr>
          <w:rFonts w:ascii="Arial" w:eastAsia="Times New Roman" w:hAnsi="Arial" w:cs="Arial"/>
          <w:color w:val="000000"/>
        </w:rPr>
        <w:t>Loading/Saving a game state.</w:t>
      </w:r>
      <w:proofErr w:type="gramEnd"/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>Indexed summary list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  <w:t>Software with provide a basic user interface for menu navigation.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  <w:t xml:space="preserve">Software will feature a fully functioning Ultimate Tic-Tac-Toe game. 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  <w:t>Software will be configurable based on user settings.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  <w:t>User settings as well as game statistics can be saved / loaded into user profiles.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  <w:t xml:space="preserve">Software will feature a high score system. 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  <w:t>Software will feature animation.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>Associated tests</w:t>
      </w:r>
    </w:p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B07AE">
        <w:rPr>
          <w:rFonts w:ascii="Arial" w:eastAsia="Times New Roman" w:hAnsi="Arial" w:cs="Arial"/>
          <w:color w:val="000000"/>
        </w:rPr>
        <w:tab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6263"/>
      </w:tblGrid>
      <w:tr w:rsidR="000B07AE" w:rsidRPr="000B07AE" w:rsidTr="000B07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07AE" w:rsidRPr="000B07AE" w:rsidRDefault="000B07AE" w:rsidP="000B07A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7AE">
              <w:rPr>
                <w:rFonts w:ascii="Arial" w:eastAsia="Times New Roman" w:hAnsi="Arial" w:cs="Arial"/>
                <w:color w:val="000000"/>
              </w:rPr>
              <w:t>GUI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07AE" w:rsidRPr="000B07AE" w:rsidRDefault="000B07AE" w:rsidP="000B07A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7AE">
              <w:rPr>
                <w:rFonts w:ascii="Arial" w:eastAsia="Times New Roman" w:hAnsi="Arial" w:cs="Arial"/>
                <w:color w:val="000000"/>
              </w:rPr>
              <w:t>Enter into all menu branches and return to main menu.</w:t>
            </w:r>
          </w:p>
        </w:tc>
      </w:tr>
      <w:tr w:rsidR="000B07AE" w:rsidRPr="000B07AE" w:rsidTr="000B07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07AE" w:rsidRPr="000B07AE" w:rsidRDefault="000B07AE" w:rsidP="000B07A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7AE">
              <w:rPr>
                <w:rFonts w:ascii="Arial" w:eastAsia="Times New Roman" w:hAnsi="Arial" w:cs="Arial"/>
                <w:color w:val="000000"/>
              </w:rPr>
              <w:t>Text Processing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07AE" w:rsidRPr="000B07AE" w:rsidRDefault="000B07AE" w:rsidP="000B07A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7AE">
              <w:rPr>
                <w:rFonts w:ascii="Arial" w:eastAsia="Times New Roman" w:hAnsi="Arial" w:cs="Arial"/>
                <w:color w:val="000000"/>
              </w:rPr>
              <w:t>Visually verify that all menus look correct.</w:t>
            </w:r>
          </w:p>
        </w:tc>
      </w:tr>
      <w:tr w:rsidR="000B07AE" w:rsidRPr="000B07AE" w:rsidTr="000B07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07AE" w:rsidRPr="000B07AE" w:rsidRDefault="000B07AE" w:rsidP="000B07A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7AE">
              <w:rPr>
                <w:rFonts w:ascii="Arial" w:eastAsia="Times New Roman" w:hAnsi="Arial" w:cs="Arial"/>
                <w:color w:val="000000"/>
              </w:rPr>
              <w:t>Graphics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07AE" w:rsidRPr="000B07AE" w:rsidRDefault="000B07AE" w:rsidP="000B07A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7AE">
              <w:rPr>
                <w:rFonts w:ascii="Arial" w:eastAsia="Times New Roman" w:hAnsi="Arial" w:cs="Arial"/>
                <w:color w:val="000000"/>
              </w:rPr>
              <w:t>Visually verify that game scene looks correct and main menu animation is correct.</w:t>
            </w:r>
          </w:p>
        </w:tc>
      </w:tr>
      <w:tr w:rsidR="000B07AE" w:rsidRPr="000B07AE" w:rsidTr="000B07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07AE" w:rsidRPr="000B07AE" w:rsidRDefault="000B07AE" w:rsidP="000B07A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7AE">
              <w:rPr>
                <w:rFonts w:ascii="Arial" w:eastAsia="Times New Roman" w:hAnsi="Arial" w:cs="Arial"/>
                <w:color w:val="000000"/>
              </w:rPr>
              <w:t>Storage and Retrieval of Information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07AE" w:rsidRPr="000B07AE" w:rsidRDefault="000B07AE" w:rsidP="000B07A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7AE">
              <w:rPr>
                <w:rFonts w:ascii="Arial" w:eastAsia="Times New Roman" w:hAnsi="Arial" w:cs="Arial"/>
                <w:color w:val="000000"/>
              </w:rPr>
              <w:t>Load user profiles, change user profiles, load high score table, complete game, load high score table again.</w:t>
            </w:r>
          </w:p>
        </w:tc>
      </w:tr>
      <w:tr w:rsidR="000B07AE" w:rsidRPr="000B07AE" w:rsidTr="000B07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07AE" w:rsidRPr="000B07AE" w:rsidRDefault="000B07AE" w:rsidP="000B07A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7AE">
              <w:rPr>
                <w:rFonts w:ascii="Arial" w:eastAsia="Times New Roman" w:hAnsi="Arial" w:cs="Arial"/>
                <w:color w:val="000000"/>
              </w:rPr>
              <w:t>Editing and Configuring the Software Product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07AE" w:rsidRPr="000B07AE" w:rsidRDefault="000B07AE" w:rsidP="000B07A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7AE">
              <w:rPr>
                <w:rFonts w:ascii="Arial" w:eastAsia="Times New Roman" w:hAnsi="Arial" w:cs="Arial"/>
                <w:color w:val="000000"/>
              </w:rPr>
              <w:t>Change settings with user profiles and without user profiles and enter game scene.</w:t>
            </w:r>
          </w:p>
        </w:tc>
      </w:tr>
      <w:tr w:rsidR="000B07AE" w:rsidRPr="000B07AE" w:rsidTr="000B07AE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07AE" w:rsidRPr="000B07AE" w:rsidRDefault="000B07AE" w:rsidP="000B07A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7AE">
              <w:rPr>
                <w:rFonts w:ascii="Arial" w:eastAsia="Times New Roman" w:hAnsi="Arial" w:cs="Arial"/>
                <w:color w:val="000000"/>
              </w:rPr>
              <w:t>Artificial Intelligence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B07AE" w:rsidRPr="000B07AE" w:rsidRDefault="000B07AE" w:rsidP="000B07A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7AE">
              <w:rPr>
                <w:rFonts w:ascii="Arial" w:eastAsia="Times New Roman" w:hAnsi="Arial" w:cs="Arial"/>
                <w:color w:val="000000"/>
              </w:rPr>
              <w:t>Play several games against the AI.</w:t>
            </w:r>
          </w:p>
        </w:tc>
      </w:tr>
    </w:tbl>
    <w:p w:rsidR="000B07AE" w:rsidRPr="000B07AE" w:rsidRDefault="000B07AE" w:rsidP="000B0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0B07AE" w:rsidRPr="000B07AE" w:rsidRDefault="000B07AE" w:rsidP="000B07AE"/>
    <w:p w:rsidR="009844EB" w:rsidRDefault="000B07AE" w:rsidP="009844EB">
      <w:pPr>
        <w:pStyle w:val="Heading1"/>
      </w:pPr>
      <w:bookmarkStart w:id="6" w:name="_Toc467427975"/>
      <w:r>
        <w:lastRenderedPageBreak/>
        <w:t>Design</w:t>
      </w:r>
      <w:bookmarkEnd w:id="6"/>
    </w:p>
    <w:p w:rsidR="00A437D4" w:rsidRPr="00A437D4" w:rsidRDefault="00F7712C" w:rsidP="00A437D4"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486400" cy="4633546"/>
            <wp:effectExtent l="0" t="0" r="0" b="0"/>
            <wp:docPr id="2" name="Picture 2" descr="https://lh4.googleusercontent.com/YwattmgXKxHh9LziofBnJRajKPJ4c5VWMFF_5_NvJLJGqhNWerkvU6RVfjEyeT2RtF_DjrfMSoHwcGMFSYrZmi3-AfxaZGo6cOotw5fnxzcQ5u2nqhmNzfb9vOyJ4P1I7db1rg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wattmgXKxHh9LziofBnJRajKPJ4c5VWMFF_5_NvJLJGqhNWerkvU6RVfjEyeT2RtF_DjrfMSoHwcGMFSYrZmi3-AfxaZGo6cOotw5fnxzcQ5u2nqhmNzfb9vOyJ4P1I7db1rgC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3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4EB" w:rsidRDefault="009844EB" w:rsidP="009844EB">
      <w:pPr>
        <w:pStyle w:val="Heading1"/>
      </w:pPr>
      <w:bookmarkStart w:id="7" w:name="_Toc467427976"/>
      <w:r>
        <w:t>Implementation</w:t>
      </w:r>
      <w:bookmarkEnd w:id="7"/>
    </w:p>
    <w:p w:rsidR="00A437D4" w:rsidRPr="00A437D4" w:rsidRDefault="00A437D4" w:rsidP="00A43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D4">
        <w:rPr>
          <w:rFonts w:ascii="Arial" w:eastAsia="Times New Roman" w:hAnsi="Arial" w:cs="Arial"/>
          <w:color w:val="000000"/>
        </w:rPr>
        <w:t>Packages and classes</w:t>
      </w:r>
    </w:p>
    <w:p w:rsidR="00A437D4" w:rsidRPr="00A437D4" w:rsidRDefault="00A437D4" w:rsidP="00A43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D4">
        <w:rPr>
          <w:rFonts w:ascii="Arial" w:eastAsia="Times New Roman" w:hAnsi="Arial" w:cs="Arial"/>
          <w:color w:val="000000"/>
        </w:rPr>
        <w:tab/>
      </w:r>
      <w:r w:rsidRPr="00A437D4">
        <w:rPr>
          <w:rFonts w:ascii="Arial" w:eastAsia="Times New Roman" w:hAnsi="Arial" w:cs="Arial"/>
          <w:color w:val="000000"/>
        </w:rPr>
        <w:tab/>
        <w:t xml:space="preserve">We have four packages: </w:t>
      </w:r>
      <w:proofErr w:type="spellStart"/>
      <w:r w:rsidRPr="00A437D4">
        <w:rPr>
          <w:rFonts w:ascii="Arial" w:eastAsia="Times New Roman" w:hAnsi="Arial" w:cs="Arial"/>
          <w:color w:val="000000"/>
        </w:rPr>
        <w:t>GUIStuff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A437D4">
        <w:rPr>
          <w:rFonts w:ascii="Arial" w:eastAsia="Times New Roman" w:hAnsi="Arial" w:cs="Arial"/>
          <w:color w:val="000000"/>
        </w:rPr>
        <w:t>MenuScenes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, resources and Group8. The </w:t>
      </w:r>
      <w:proofErr w:type="spellStart"/>
      <w:r w:rsidRPr="00A437D4">
        <w:rPr>
          <w:rFonts w:ascii="Arial" w:eastAsia="Times New Roman" w:hAnsi="Arial" w:cs="Arial"/>
          <w:color w:val="000000"/>
        </w:rPr>
        <w:t>GUIStuff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package contains all the miscellaneous classes and images/gifs used with the GUI. The </w:t>
      </w:r>
      <w:proofErr w:type="spellStart"/>
      <w:r w:rsidRPr="00A437D4">
        <w:rPr>
          <w:rFonts w:ascii="Arial" w:eastAsia="Times New Roman" w:hAnsi="Arial" w:cs="Arial"/>
          <w:color w:val="000000"/>
        </w:rPr>
        <w:t>MenuScenes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package contains all of the </w:t>
      </w:r>
      <w:proofErr w:type="spellStart"/>
      <w:r w:rsidRPr="00A437D4">
        <w:rPr>
          <w:rFonts w:ascii="Arial" w:eastAsia="Times New Roman" w:hAnsi="Arial" w:cs="Arial"/>
          <w:color w:val="000000"/>
        </w:rPr>
        <w:t>JFrames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used in this project, such as the Menu, the settings menu, and the actual game board. </w:t>
      </w:r>
    </w:p>
    <w:p w:rsidR="00A437D4" w:rsidRPr="00A437D4" w:rsidRDefault="00A437D4" w:rsidP="00A43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D4">
        <w:rPr>
          <w:rFonts w:ascii="Arial" w:eastAsia="Times New Roman" w:hAnsi="Arial" w:cs="Arial"/>
          <w:color w:val="000000"/>
        </w:rPr>
        <w:t xml:space="preserve">**Resources probably </w:t>
      </w:r>
      <w:proofErr w:type="gramStart"/>
      <w:r w:rsidRPr="00A437D4">
        <w:rPr>
          <w:rFonts w:ascii="Arial" w:eastAsia="Times New Roman" w:hAnsi="Arial" w:cs="Arial"/>
          <w:color w:val="000000"/>
        </w:rPr>
        <w:t>needs</w:t>
      </w:r>
      <w:proofErr w:type="gramEnd"/>
      <w:r w:rsidRPr="00A437D4">
        <w:rPr>
          <w:rFonts w:ascii="Arial" w:eastAsia="Times New Roman" w:hAnsi="Arial" w:cs="Arial"/>
          <w:color w:val="000000"/>
        </w:rPr>
        <w:t xml:space="preserve"> to either be deleted, and the stuff in it moved to </w:t>
      </w:r>
      <w:proofErr w:type="spellStart"/>
      <w:r w:rsidRPr="00A437D4">
        <w:rPr>
          <w:rFonts w:ascii="Arial" w:eastAsia="Times New Roman" w:hAnsi="Arial" w:cs="Arial"/>
          <w:color w:val="000000"/>
        </w:rPr>
        <w:t>GUIStuff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, or add more images/gifs/icons. </w:t>
      </w:r>
    </w:p>
    <w:p w:rsidR="00A437D4" w:rsidRPr="00A437D4" w:rsidRDefault="00A437D4" w:rsidP="00A43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7D4">
        <w:rPr>
          <w:rFonts w:ascii="Arial" w:eastAsia="Times New Roman" w:hAnsi="Arial" w:cs="Arial"/>
          <w:color w:val="000000"/>
        </w:rPr>
        <w:t xml:space="preserve">**Group8 needs to be </w:t>
      </w:r>
      <w:proofErr w:type="gramStart"/>
      <w:r w:rsidRPr="00A437D4">
        <w:rPr>
          <w:rFonts w:ascii="Arial" w:eastAsia="Times New Roman" w:hAnsi="Arial" w:cs="Arial"/>
          <w:color w:val="000000"/>
        </w:rPr>
        <w:t>renamed/reorganized</w:t>
      </w:r>
      <w:proofErr w:type="gramEnd"/>
      <w:r w:rsidRPr="00A437D4">
        <w:rPr>
          <w:rFonts w:ascii="Arial" w:eastAsia="Times New Roman" w:hAnsi="Arial" w:cs="Arial"/>
          <w:color w:val="000000"/>
        </w:rPr>
        <w:t>. Mostly contains all model related things.</w:t>
      </w:r>
    </w:p>
    <w:p w:rsidR="00A437D4" w:rsidRPr="00A437D4" w:rsidRDefault="00A437D4" w:rsidP="00A437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437D4">
        <w:rPr>
          <w:rFonts w:ascii="Arial" w:eastAsia="Times New Roman" w:hAnsi="Arial" w:cs="Arial"/>
          <w:color w:val="000000"/>
        </w:rPr>
        <w:t>Application program interfaces</w:t>
      </w:r>
    </w:p>
    <w:p w:rsidR="00A437D4" w:rsidRPr="00A437D4" w:rsidRDefault="00A437D4" w:rsidP="00A437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437D4">
        <w:rPr>
          <w:rFonts w:ascii="Arial" w:eastAsia="Times New Roman" w:hAnsi="Arial" w:cs="Arial"/>
          <w:color w:val="000000"/>
        </w:rPr>
        <w:t>Classes</w:t>
      </w:r>
    </w:p>
    <w:p w:rsidR="00A437D4" w:rsidRPr="00A437D4" w:rsidRDefault="00A437D4" w:rsidP="00A437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437D4">
        <w:rPr>
          <w:rFonts w:ascii="Arial" w:eastAsia="Times New Roman" w:hAnsi="Arial" w:cs="Arial"/>
          <w:color w:val="000000"/>
        </w:rPr>
        <w:t xml:space="preserve">** reference </w:t>
      </w:r>
      <w:proofErr w:type="spellStart"/>
      <w:r w:rsidRPr="00A437D4">
        <w:rPr>
          <w:rFonts w:ascii="Arial" w:eastAsia="Times New Roman" w:hAnsi="Arial" w:cs="Arial"/>
          <w:color w:val="000000"/>
        </w:rPr>
        <w:t>Javadocs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somehow</w:t>
      </w:r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437D4">
        <w:rPr>
          <w:rFonts w:ascii="Arial" w:eastAsia="Times New Roman" w:hAnsi="Arial" w:cs="Arial"/>
          <w:color w:val="000000"/>
        </w:rPr>
        <w:t>AnimatedPanel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-- defines a </w:t>
      </w:r>
      <w:proofErr w:type="spellStart"/>
      <w:r w:rsidRPr="00A437D4">
        <w:rPr>
          <w:rFonts w:ascii="Arial" w:eastAsia="Times New Roman" w:hAnsi="Arial" w:cs="Arial"/>
          <w:color w:val="000000"/>
        </w:rPr>
        <w:t>JPanel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that holds </w:t>
      </w:r>
      <w:proofErr w:type="spellStart"/>
      <w:r w:rsidRPr="00A437D4">
        <w:rPr>
          <w:rFonts w:ascii="Arial" w:eastAsia="Times New Roman" w:hAnsi="Arial" w:cs="Arial"/>
          <w:color w:val="000000"/>
        </w:rPr>
        <w:t>BackgroundChars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and moves them.</w:t>
      </w:r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437D4">
        <w:rPr>
          <w:rFonts w:ascii="Arial" w:eastAsia="Times New Roman" w:hAnsi="Arial" w:cs="Arial"/>
          <w:color w:val="000000"/>
        </w:rPr>
        <w:t>BackgroundChars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-- an abstract class of objects that will be “animated”</w:t>
      </w:r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437D4">
        <w:rPr>
          <w:rFonts w:ascii="Arial" w:eastAsia="Times New Roman" w:hAnsi="Arial" w:cs="Arial"/>
          <w:color w:val="000000"/>
        </w:rPr>
        <w:t>XChar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-- implementation of </w:t>
      </w:r>
      <w:proofErr w:type="spellStart"/>
      <w:r w:rsidRPr="00A437D4">
        <w:rPr>
          <w:rFonts w:ascii="Arial" w:eastAsia="Times New Roman" w:hAnsi="Arial" w:cs="Arial"/>
          <w:color w:val="000000"/>
        </w:rPr>
        <w:t>BackgroundChars</w:t>
      </w:r>
      <w:proofErr w:type="spellEnd"/>
      <w:r w:rsidRPr="00A437D4">
        <w:rPr>
          <w:rFonts w:ascii="Arial" w:eastAsia="Times New Roman" w:hAnsi="Arial" w:cs="Arial"/>
          <w:color w:val="000000"/>
        </w:rPr>
        <w:t>; the object that is animated is the string “X”.</w:t>
      </w:r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437D4">
        <w:rPr>
          <w:rFonts w:ascii="Arial" w:eastAsia="Times New Roman" w:hAnsi="Arial" w:cs="Arial"/>
          <w:color w:val="000000"/>
        </w:rPr>
        <w:t>YChar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-- implementation of </w:t>
      </w:r>
      <w:proofErr w:type="spellStart"/>
      <w:r w:rsidRPr="00A437D4">
        <w:rPr>
          <w:rFonts w:ascii="Arial" w:eastAsia="Times New Roman" w:hAnsi="Arial" w:cs="Arial"/>
          <w:color w:val="000000"/>
        </w:rPr>
        <w:t>BackgroundChars</w:t>
      </w:r>
      <w:proofErr w:type="spellEnd"/>
      <w:r w:rsidRPr="00A437D4">
        <w:rPr>
          <w:rFonts w:ascii="Arial" w:eastAsia="Times New Roman" w:hAnsi="Arial" w:cs="Arial"/>
          <w:color w:val="000000"/>
        </w:rPr>
        <w:t>; the object that is animated is the string “Y”.</w:t>
      </w:r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437D4">
        <w:rPr>
          <w:rFonts w:ascii="Arial" w:eastAsia="Times New Roman" w:hAnsi="Arial" w:cs="Arial"/>
          <w:color w:val="000000"/>
        </w:rPr>
        <w:t>BigBoard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-- encapsulates 9 Boards to create the Ultimate tic </w:t>
      </w:r>
      <w:proofErr w:type="spellStart"/>
      <w:r w:rsidRPr="00A437D4">
        <w:rPr>
          <w:rFonts w:ascii="Arial" w:eastAsia="Times New Roman" w:hAnsi="Arial" w:cs="Arial"/>
          <w:color w:val="000000"/>
        </w:rPr>
        <w:t>tac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toe board</w:t>
      </w:r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437D4">
        <w:rPr>
          <w:rFonts w:ascii="Arial" w:eastAsia="Times New Roman" w:hAnsi="Arial" w:cs="Arial"/>
          <w:color w:val="000000"/>
        </w:rPr>
        <w:lastRenderedPageBreak/>
        <w:t xml:space="preserve">Board -- encapsulates 9 Tiles to represent 1 regular tic </w:t>
      </w:r>
      <w:proofErr w:type="spellStart"/>
      <w:r w:rsidRPr="00A437D4">
        <w:rPr>
          <w:rFonts w:ascii="Arial" w:eastAsia="Times New Roman" w:hAnsi="Arial" w:cs="Arial"/>
          <w:color w:val="000000"/>
        </w:rPr>
        <w:t>tac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toe board</w:t>
      </w:r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437D4">
        <w:rPr>
          <w:rFonts w:ascii="Arial" w:eastAsia="Times New Roman" w:hAnsi="Arial" w:cs="Arial"/>
          <w:color w:val="000000"/>
        </w:rPr>
        <w:t>FileHandler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-- </w:t>
      </w:r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437D4">
        <w:rPr>
          <w:rFonts w:ascii="Arial" w:eastAsia="Times New Roman" w:hAnsi="Arial" w:cs="Arial"/>
          <w:color w:val="000000"/>
        </w:rPr>
        <w:t xml:space="preserve">Game -- represents the game scene. It implements the </w:t>
      </w:r>
      <w:proofErr w:type="spellStart"/>
      <w:r w:rsidRPr="00A437D4">
        <w:rPr>
          <w:rFonts w:ascii="Arial" w:eastAsia="Times New Roman" w:hAnsi="Arial" w:cs="Arial"/>
          <w:color w:val="000000"/>
        </w:rPr>
        <w:t>BigBoard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class, and updates user profiles. </w:t>
      </w:r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437D4">
        <w:rPr>
          <w:rFonts w:ascii="Arial" w:eastAsia="Times New Roman" w:hAnsi="Arial" w:cs="Arial"/>
          <w:color w:val="000000"/>
        </w:rPr>
        <w:t xml:space="preserve">Player -- </w:t>
      </w:r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437D4">
        <w:rPr>
          <w:rFonts w:ascii="Arial" w:eastAsia="Times New Roman" w:hAnsi="Arial" w:cs="Arial"/>
          <w:color w:val="000000"/>
        </w:rPr>
        <w:t xml:space="preserve">Settings -- </w:t>
      </w:r>
      <w:proofErr w:type="spellStart"/>
      <w:r w:rsidRPr="00A437D4">
        <w:rPr>
          <w:rFonts w:ascii="Arial" w:eastAsia="Times New Roman" w:hAnsi="Arial" w:cs="Arial"/>
          <w:color w:val="000000"/>
        </w:rPr>
        <w:t>jframe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that allows the user to change game settings. Allows player to change the color schemes used, as well as the resolution of the game.</w:t>
      </w:r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A437D4">
        <w:rPr>
          <w:rFonts w:ascii="Arial" w:eastAsia="Times New Roman" w:hAnsi="Arial" w:cs="Arial"/>
          <w:color w:val="000000"/>
        </w:rPr>
        <w:t xml:space="preserve">Tile -- an class that extends the </w:t>
      </w:r>
      <w:proofErr w:type="spellStart"/>
      <w:r w:rsidRPr="00A437D4">
        <w:rPr>
          <w:rFonts w:ascii="Arial" w:eastAsia="Times New Roman" w:hAnsi="Arial" w:cs="Arial"/>
          <w:color w:val="000000"/>
        </w:rPr>
        <w:t>JButton</w:t>
      </w:r>
      <w:proofErr w:type="spellEnd"/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437D4">
        <w:rPr>
          <w:rFonts w:ascii="Arial" w:eastAsia="Times New Roman" w:hAnsi="Arial" w:cs="Arial"/>
          <w:color w:val="000000"/>
        </w:rPr>
        <w:t>UserInfo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-- a class that defines player information such as name, scores, and settings preferences</w:t>
      </w:r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437D4">
        <w:rPr>
          <w:rFonts w:ascii="Arial" w:eastAsia="Times New Roman" w:hAnsi="Arial" w:cs="Arial"/>
          <w:color w:val="000000"/>
        </w:rPr>
        <w:t>MenuGUI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-- a </w:t>
      </w:r>
      <w:proofErr w:type="spellStart"/>
      <w:r w:rsidRPr="00A437D4">
        <w:rPr>
          <w:rFonts w:ascii="Arial" w:eastAsia="Times New Roman" w:hAnsi="Arial" w:cs="Arial"/>
          <w:color w:val="000000"/>
        </w:rPr>
        <w:t>jframe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that shows the game menu. User can navigate to all parts of the game from here (such as settings, leaderboard, etc.)</w:t>
      </w:r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437D4">
        <w:rPr>
          <w:rFonts w:ascii="Arial" w:eastAsia="Times New Roman" w:hAnsi="Arial" w:cs="Arial"/>
          <w:color w:val="000000"/>
        </w:rPr>
        <w:t>Rank_table</w:t>
      </w:r>
      <w:proofErr w:type="spellEnd"/>
    </w:p>
    <w:p w:rsidR="00A437D4" w:rsidRPr="00A437D4" w:rsidRDefault="00A437D4" w:rsidP="00A437D4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A437D4">
        <w:rPr>
          <w:rFonts w:ascii="Arial" w:eastAsia="Times New Roman" w:hAnsi="Arial" w:cs="Arial"/>
          <w:color w:val="000000"/>
        </w:rPr>
        <w:t>UserProfiles</w:t>
      </w:r>
      <w:proofErr w:type="spellEnd"/>
      <w:r w:rsidRPr="00A437D4">
        <w:rPr>
          <w:rFonts w:ascii="Arial" w:eastAsia="Times New Roman" w:hAnsi="Arial" w:cs="Arial"/>
          <w:color w:val="000000"/>
        </w:rPr>
        <w:t xml:space="preserve"> -- </w:t>
      </w:r>
    </w:p>
    <w:p w:rsidR="00A437D4" w:rsidRPr="00A437D4" w:rsidRDefault="00A437D4" w:rsidP="00A437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437D4">
        <w:rPr>
          <w:rFonts w:ascii="Arial" w:eastAsia="Times New Roman" w:hAnsi="Arial" w:cs="Arial"/>
          <w:color w:val="000000"/>
        </w:rPr>
        <w:t>Tests</w:t>
      </w:r>
    </w:p>
    <w:p w:rsidR="00A437D4" w:rsidRPr="00A437D4" w:rsidRDefault="00A437D4" w:rsidP="00A437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437D4">
        <w:rPr>
          <w:rFonts w:ascii="Arial" w:eastAsia="Times New Roman" w:hAnsi="Arial" w:cs="Arial"/>
          <w:color w:val="000000"/>
        </w:rPr>
        <w:t>Test plan</w:t>
      </w:r>
    </w:p>
    <w:p w:rsidR="00A437D4" w:rsidRPr="00A437D4" w:rsidRDefault="00A437D4" w:rsidP="00A437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437D4">
        <w:rPr>
          <w:rFonts w:ascii="Arial" w:eastAsia="Times New Roman" w:hAnsi="Arial" w:cs="Arial"/>
          <w:color w:val="000000"/>
        </w:rPr>
        <w:t>Tested functionality</w:t>
      </w:r>
    </w:p>
    <w:p w:rsidR="00A437D4" w:rsidRPr="00A437D4" w:rsidRDefault="00A437D4" w:rsidP="00A437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437D4">
        <w:rPr>
          <w:rFonts w:ascii="Arial" w:eastAsia="Times New Roman" w:hAnsi="Arial" w:cs="Arial"/>
          <w:color w:val="000000"/>
        </w:rPr>
        <w:t>Untested functionality</w:t>
      </w:r>
    </w:p>
    <w:p w:rsidR="00A437D4" w:rsidRPr="00A437D4" w:rsidRDefault="00A437D4" w:rsidP="00A437D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437D4">
        <w:rPr>
          <w:rFonts w:ascii="Arial" w:eastAsia="Times New Roman" w:hAnsi="Arial" w:cs="Arial"/>
          <w:color w:val="000000"/>
        </w:rPr>
        <w:t>Requirement satisfaction</w:t>
      </w:r>
    </w:p>
    <w:p w:rsidR="00A437D4" w:rsidRPr="00A437D4" w:rsidRDefault="00A437D4" w:rsidP="00A437D4"/>
    <w:p w:rsidR="009844EB" w:rsidRDefault="009844EB" w:rsidP="009844EB">
      <w:pPr>
        <w:pStyle w:val="Heading1"/>
      </w:pPr>
      <w:bookmarkStart w:id="8" w:name="_Toc467427977"/>
      <w:r>
        <w:t>Discussion</w:t>
      </w:r>
      <w:bookmarkEnd w:id="8"/>
    </w:p>
    <w:p w:rsidR="009844EB" w:rsidRPr="009844EB" w:rsidRDefault="00A437D4" w:rsidP="009844EB">
      <w:r>
        <w:rPr>
          <w:rFonts w:ascii="Arial" w:hAnsi="Arial" w:cs="Arial"/>
          <w:color w:val="000000"/>
        </w:rPr>
        <w:t>As with most of the projects in this class, the majority of our trade-offs revolve around schedules and time consuming. Do we want to spend time writing a complicated and creative computer opponent (a project specific requirement) or spend the same amount of time creating an animated login screen (a project requirement)</w:t>
      </w:r>
      <w:proofErr w:type="gramStart"/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Our code is certainly not the most abstract / generic is can be, but we tried our best to create general methods and organize private and public variables so that a potential future team would be able to look at our code and figure it out. There is some complicated logic in some areas of our code that could be simplified / rewritten, but we tried to balance out the complication with detailed </w:t>
      </w:r>
      <w:proofErr w:type="spellStart"/>
      <w:r>
        <w:rPr>
          <w:rFonts w:ascii="Arial" w:hAnsi="Arial" w:cs="Arial"/>
          <w:color w:val="000000"/>
        </w:rPr>
        <w:t>javadocs</w:t>
      </w:r>
      <w:proofErr w:type="spellEnd"/>
      <w:r>
        <w:rPr>
          <w:rFonts w:ascii="Arial" w:hAnsi="Arial" w:cs="Arial"/>
          <w:color w:val="000000"/>
        </w:rPr>
        <w:t>.</w:t>
      </w:r>
    </w:p>
    <w:p w:rsidR="009844EB" w:rsidRDefault="009844EB" w:rsidP="00A10AC3"/>
    <w:p w:rsidR="00A437D4" w:rsidRDefault="00A437D4" w:rsidP="00A10AC3"/>
    <w:p w:rsidR="00A437D4" w:rsidRDefault="00A437D4" w:rsidP="00A10AC3"/>
    <w:sectPr w:rsidR="00A437D4" w:rsidSect="00194E91">
      <w:headerReference w:type="even" r:id="rId22"/>
      <w:headerReference w:type="default" r:id="rId23"/>
      <w:footerReference w:type="even" r:id="rId24"/>
      <w:footerReference w:type="default" r:id="rId25"/>
      <w:type w:val="continuous"/>
      <w:pgSz w:w="12240" w:h="15840" w:code="1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DB2" w:rsidRDefault="00684DB2">
      <w:r>
        <w:separator/>
      </w:r>
    </w:p>
  </w:endnote>
  <w:endnote w:type="continuationSeparator" w:id="0">
    <w:p w:rsidR="00684DB2" w:rsidRDefault="00684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684DB2">
    <w:pPr>
      <w:pStyle w:val="Footer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AA79C8">
      <w:rPr>
        <w:rFonts w:asciiTheme="majorHAnsi" w:eastAsiaTheme="majorEastAsia" w:hAnsiTheme="majorHAnsi" w:cstheme="majorBidi"/>
      </w:rPr>
      <w:ptab w:relativeTo="margin" w:alignment="right" w:leader="none"/>
    </w:r>
    <w:r w:rsidR="00AA79C8">
      <w:rPr>
        <w:rFonts w:asciiTheme="majorHAnsi" w:eastAsiaTheme="majorEastAsia" w:hAnsiTheme="majorHAnsi" w:cstheme="majorBidi"/>
      </w:rPr>
      <w:t xml:space="preserve">Page </w:t>
    </w:r>
    <w:r w:rsidR="00AA79C8">
      <w:fldChar w:fldCharType="begin"/>
    </w:r>
    <w:r w:rsidR="00AA79C8">
      <w:instrText xml:space="preserve"> PAGE   \* MERGEFORMAT </w:instrText>
    </w:r>
    <w:r w:rsidR="00AA79C8">
      <w:fldChar w:fldCharType="separate"/>
    </w:r>
    <w:r w:rsidR="00AA79C8" w:rsidRPr="005C0F56">
      <w:rPr>
        <w:rFonts w:asciiTheme="majorHAnsi" w:eastAsiaTheme="majorEastAsia" w:hAnsiTheme="majorHAnsi" w:cstheme="majorBidi"/>
        <w:noProof/>
      </w:rPr>
      <w:t>4</w:t>
    </w:r>
    <w:r w:rsidR="00AA79C8">
      <w:rPr>
        <w:rFonts w:asciiTheme="majorHAnsi" w:eastAsiaTheme="majorEastAsia" w:hAnsiTheme="majorHAnsi" w:cstheme="majorBidi"/>
        <w:noProof/>
      </w:rPr>
      <w:fldChar w:fldCharType="end"/>
    </w:r>
    <w:r w:rsidR="00515EC0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9BF436A" wp14:editId="0989F26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515EC0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2447E9" wp14:editId="66E772DC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  <w:r w:rsidR="00515EC0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2E4B1F" wp14:editId="0304BF0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4bacc6 [3208]" strokecolor="#4f81bd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37530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8203B90" wp14:editId="3799F7FB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Default="007A50F0">
                          <w:pPr>
                            <w:jc w:val="right"/>
                          </w:pPr>
                          <w:r>
                            <w:t>Date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1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37530E" w:rsidRDefault="007A50F0">
                    <w:pPr>
                      <w:jc w:val="right"/>
                    </w:pPr>
                    <w:r>
                      <w:t>Date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8CB1B8C" wp14:editId="12EC88A7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460" o:spid="_x0000_s1026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DB2" w:rsidRDefault="00684DB2">
      <w:r>
        <w:separator/>
      </w:r>
    </w:p>
  </w:footnote>
  <w:footnote w:type="continuationSeparator" w:id="0">
    <w:p w:rsidR="00684DB2" w:rsidRDefault="00684DB2">
      <w:r>
        <w:separator/>
      </w:r>
    </w:p>
  </w:footnote>
  <w:footnote w:type="continuationNotice" w:id="1">
    <w:p w:rsidR="00684DB2" w:rsidRDefault="00684DB2">
      <w:pPr>
        <w:rPr>
          <w:i/>
          <w:sz w:val="18"/>
        </w:rPr>
      </w:pPr>
      <w:r>
        <w:rPr>
          <w:i/>
          <w:sz w:val="18"/>
        </w:rPr>
        <w:t>(</w:t>
      </w:r>
      <w:proofErr w:type="gramStart"/>
      <w:r>
        <w:rPr>
          <w:i/>
          <w:sz w:val="18"/>
        </w:rPr>
        <w:t>footnote</w:t>
      </w:r>
      <w:proofErr w:type="gramEnd"/>
      <w:r>
        <w:rPr>
          <w:i/>
          <w:sz w:val="18"/>
        </w:rPr>
        <w:t xml:space="preserve"> continued)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AA79C8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AA79C8" w:rsidRDefault="00515EC0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BA444EA" wp14:editId="27F4A25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F05D66C" wp14:editId="4DFFEB1D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DEB975E" wp14:editId="021AD734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37530E">
    <w:pPr>
      <w:pStyle w:val="Header"/>
    </w:pPr>
    <w:r w:rsidRPr="0037530E">
      <w:rPr>
        <w:rFonts w:asciiTheme="majorHAnsi" w:eastAsiaTheme="majorEastAsia" w:hAnsiTheme="majorHAnsi" w:cstheme="majorBidi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5ABEA880" wp14:editId="5F5322B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Default="00CA70DE">
                          <w:pPr>
                            <w:spacing w:after="0" w:line="240" w:lineRule="auto"/>
                            <w:jc w:val="right"/>
                          </w:pPr>
                          <w:r>
                            <w:t>Team 8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9" type="#_x0000_t202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Default="00CA70DE">
                    <w:pPr>
                      <w:spacing w:after="0" w:line="240" w:lineRule="auto"/>
                      <w:jc w:val="right"/>
                    </w:pPr>
                    <w:r>
                      <w:t>Team 8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13670299" wp14:editId="71DB6BB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19050" b="1968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  <a:extLst/>
                    </wps:spPr>
                    <wps:txbx>
                      <w:txbxContent>
                        <w:p w:rsidR="0037530E" w:rsidRDefault="0037530E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F7712C" w:rsidRPr="00F7712C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30" type="#_x0000_t202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" o:allowincell="f" fillcolor="#0070c0" strokecolor="#0070c0">
              <v:textbox style="mso-fit-shape-to-text:t" inset=",0,,0">
                <w:txbxContent>
                  <w:p w:rsidR="0037530E" w:rsidRDefault="0037530E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F7712C" w:rsidRPr="00F7712C">
                      <w:rPr>
                        <w:noProof/>
                        <w:color w:val="FFFFFF" w:themeColor="background1"/>
                        <w14:numForm w14:val="lining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stBullet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13E03257"/>
    <w:multiLevelType w:val="multilevel"/>
    <w:tmpl w:val="CCB27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7A4648"/>
    <w:multiLevelType w:val="hybridMultilevel"/>
    <w:tmpl w:val="DBBC62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A4C68D7"/>
    <w:multiLevelType w:val="multilevel"/>
    <w:tmpl w:val="A538D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10">
    <w:nsid w:val="6658071C"/>
    <w:multiLevelType w:val="hybridMultilevel"/>
    <w:tmpl w:val="E10E92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663AC5"/>
    <w:multiLevelType w:val="hybridMultilevel"/>
    <w:tmpl w:val="8DA80A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stBullet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9"/>
  </w:num>
  <w:num w:numId="4">
    <w:abstractNumId w:val="11"/>
  </w:num>
  <w:num w:numId="5">
    <w:abstractNumId w:val="4"/>
  </w:num>
  <w:num w:numId="6">
    <w:abstractNumId w:val="4"/>
    <w:lvlOverride w:ilvl="0">
      <w:startOverride w:val="1"/>
    </w:lvlOverride>
  </w:num>
  <w:num w:numId="7">
    <w:abstractNumId w:val="8"/>
  </w:num>
  <w:num w:numId="8">
    <w:abstractNumId w:val="13"/>
  </w:num>
  <w:num w:numId="9">
    <w:abstractNumId w:val="12"/>
  </w:num>
  <w:num w:numId="10">
    <w:abstractNumId w:val="6"/>
  </w:num>
  <w:num w:numId="11">
    <w:abstractNumId w:val="5"/>
  </w:num>
  <w:num w:numId="12">
    <w:abstractNumId w:val="14"/>
  </w:num>
  <w:num w:numId="13">
    <w:abstractNumId w:val="3"/>
  </w:num>
  <w:num w:numId="14">
    <w:abstractNumId w:val="10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ED"/>
    <w:rsid w:val="00010E4E"/>
    <w:rsid w:val="00026723"/>
    <w:rsid w:val="00030266"/>
    <w:rsid w:val="00033F9B"/>
    <w:rsid w:val="000725FB"/>
    <w:rsid w:val="00092630"/>
    <w:rsid w:val="000B07AE"/>
    <w:rsid w:val="000B4DA0"/>
    <w:rsid w:val="000B5830"/>
    <w:rsid w:val="000E1F82"/>
    <w:rsid w:val="000F34D4"/>
    <w:rsid w:val="0010043F"/>
    <w:rsid w:val="00125087"/>
    <w:rsid w:val="001371AA"/>
    <w:rsid w:val="00146DFC"/>
    <w:rsid w:val="00150680"/>
    <w:rsid w:val="0017488E"/>
    <w:rsid w:val="0017501D"/>
    <w:rsid w:val="00194E91"/>
    <w:rsid w:val="001B540A"/>
    <w:rsid w:val="001C66BB"/>
    <w:rsid w:val="001D78F1"/>
    <w:rsid w:val="001E0899"/>
    <w:rsid w:val="00220521"/>
    <w:rsid w:val="00245FC3"/>
    <w:rsid w:val="00267F18"/>
    <w:rsid w:val="00282250"/>
    <w:rsid w:val="00292CE8"/>
    <w:rsid w:val="002A07CB"/>
    <w:rsid w:val="002A7795"/>
    <w:rsid w:val="002B4F14"/>
    <w:rsid w:val="002C5511"/>
    <w:rsid w:val="002E1DA3"/>
    <w:rsid w:val="002F116B"/>
    <w:rsid w:val="00357489"/>
    <w:rsid w:val="0036070A"/>
    <w:rsid w:val="0037530E"/>
    <w:rsid w:val="00383A3E"/>
    <w:rsid w:val="0038607C"/>
    <w:rsid w:val="003A2CAB"/>
    <w:rsid w:val="003A746B"/>
    <w:rsid w:val="003B620C"/>
    <w:rsid w:val="003C158A"/>
    <w:rsid w:val="003C6F82"/>
    <w:rsid w:val="003F54D1"/>
    <w:rsid w:val="00413E8B"/>
    <w:rsid w:val="00422AC5"/>
    <w:rsid w:val="00466180"/>
    <w:rsid w:val="004864FA"/>
    <w:rsid w:val="00495D39"/>
    <w:rsid w:val="004A51BD"/>
    <w:rsid w:val="004C6F35"/>
    <w:rsid w:val="004D6BEC"/>
    <w:rsid w:val="004E798E"/>
    <w:rsid w:val="005140FB"/>
    <w:rsid w:val="00515EC0"/>
    <w:rsid w:val="00521FF5"/>
    <w:rsid w:val="005346C4"/>
    <w:rsid w:val="0054794E"/>
    <w:rsid w:val="005629B4"/>
    <w:rsid w:val="00570E86"/>
    <w:rsid w:val="00576707"/>
    <w:rsid w:val="005A7659"/>
    <w:rsid w:val="005C0F56"/>
    <w:rsid w:val="005E6AF1"/>
    <w:rsid w:val="005F3B8D"/>
    <w:rsid w:val="00660DF0"/>
    <w:rsid w:val="00667555"/>
    <w:rsid w:val="00683EEA"/>
    <w:rsid w:val="00684DB2"/>
    <w:rsid w:val="00697ACE"/>
    <w:rsid w:val="006B7F76"/>
    <w:rsid w:val="006E6EA6"/>
    <w:rsid w:val="006F6EF3"/>
    <w:rsid w:val="00721855"/>
    <w:rsid w:val="00740020"/>
    <w:rsid w:val="00785966"/>
    <w:rsid w:val="007A50F0"/>
    <w:rsid w:val="007D7972"/>
    <w:rsid w:val="00816CE9"/>
    <w:rsid w:val="008518B7"/>
    <w:rsid w:val="00854F40"/>
    <w:rsid w:val="00863BF5"/>
    <w:rsid w:val="0086654F"/>
    <w:rsid w:val="008B3901"/>
    <w:rsid w:val="008C7871"/>
    <w:rsid w:val="008F002B"/>
    <w:rsid w:val="008F786E"/>
    <w:rsid w:val="009213D9"/>
    <w:rsid w:val="00983623"/>
    <w:rsid w:val="009844EB"/>
    <w:rsid w:val="009A119B"/>
    <w:rsid w:val="009A5FD6"/>
    <w:rsid w:val="009B24DE"/>
    <w:rsid w:val="009C18F9"/>
    <w:rsid w:val="009F69CB"/>
    <w:rsid w:val="00A10AC3"/>
    <w:rsid w:val="00A437D4"/>
    <w:rsid w:val="00A65BA0"/>
    <w:rsid w:val="00A7380B"/>
    <w:rsid w:val="00AA79C8"/>
    <w:rsid w:val="00AD13DC"/>
    <w:rsid w:val="00AD5346"/>
    <w:rsid w:val="00AF3B41"/>
    <w:rsid w:val="00B22C35"/>
    <w:rsid w:val="00B64864"/>
    <w:rsid w:val="00B71CED"/>
    <w:rsid w:val="00B72078"/>
    <w:rsid w:val="00BF3441"/>
    <w:rsid w:val="00C260C9"/>
    <w:rsid w:val="00C368AF"/>
    <w:rsid w:val="00C41631"/>
    <w:rsid w:val="00CA70DE"/>
    <w:rsid w:val="00CB11F0"/>
    <w:rsid w:val="00CD12EE"/>
    <w:rsid w:val="00CD5369"/>
    <w:rsid w:val="00D0108D"/>
    <w:rsid w:val="00D13740"/>
    <w:rsid w:val="00D23FBB"/>
    <w:rsid w:val="00D2451E"/>
    <w:rsid w:val="00D6308F"/>
    <w:rsid w:val="00DF613A"/>
    <w:rsid w:val="00DF690B"/>
    <w:rsid w:val="00E1253E"/>
    <w:rsid w:val="00E40017"/>
    <w:rsid w:val="00E52A9C"/>
    <w:rsid w:val="00E54EF8"/>
    <w:rsid w:val="00E557CF"/>
    <w:rsid w:val="00E64298"/>
    <w:rsid w:val="00E91A9C"/>
    <w:rsid w:val="00E920A6"/>
    <w:rsid w:val="00EA2159"/>
    <w:rsid w:val="00EE2471"/>
    <w:rsid w:val="00F01721"/>
    <w:rsid w:val="00F24647"/>
    <w:rsid w:val="00F36644"/>
    <w:rsid w:val="00F371A3"/>
    <w:rsid w:val="00F37233"/>
    <w:rsid w:val="00F61C9E"/>
    <w:rsid w:val="00F65732"/>
    <w:rsid w:val="00F67691"/>
    <w:rsid w:val="00F67986"/>
    <w:rsid w:val="00F73288"/>
    <w:rsid w:val="00F75EA4"/>
    <w:rsid w:val="00F7712C"/>
    <w:rsid w:val="00F82C06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501D"/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paragraph" w:styleId="NormalWeb">
    <w:name w:val="Normal (Web)"/>
    <w:basedOn w:val="Normal"/>
    <w:uiPriority w:val="99"/>
    <w:unhideWhenUsed/>
    <w:rsid w:val="000B0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B07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7501D"/>
  </w:style>
  <w:style w:type="paragraph" w:styleId="Heading1">
    <w:name w:val="heading 1"/>
    <w:basedOn w:val="Normal"/>
    <w:next w:val="Normal"/>
    <w:link w:val="Heading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 w:line="240" w:lineRule="atLeast"/>
      <w:ind w:firstLine="360"/>
      <w:jc w:val="both"/>
    </w:pPr>
  </w:style>
  <w:style w:type="character" w:customStyle="1" w:styleId="BodyTextChar">
    <w:name w:val="Body Text Char"/>
    <w:basedOn w:val="DefaultParagraphFont"/>
    <w:link w:val="BodyText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BodyTex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DefaultParagraphFont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rsid w:val="00AD13DC"/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rsid w:val="00AD13DC"/>
  </w:style>
  <w:style w:type="paragraph" w:styleId="Index1">
    <w:name w:val="index 1"/>
    <w:basedOn w:val="Normal"/>
    <w:semiHidden/>
    <w:rsid w:val="00AD13DC"/>
    <w:rPr>
      <w:sz w:val="21"/>
    </w:rPr>
  </w:style>
  <w:style w:type="paragraph" w:styleId="Index2">
    <w:name w:val="index 2"/>
    <w:basedOn w:val="Normal"/>
    <w:semiHidden/>
    <w:rsid w:val="00AD13DC"/>
    <w:pPr>
      <w:ind w:hanging="240"/>
    </w:pPr>
    <w:rPr>
      <w:sz w:val="21"/>
    </w:rPr>
  </w:style>
  <w:style w:type="paragraph" w:styleId="Index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Index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Index5">
    <w:name w:val="index 5"/>
    <w:basedOn w:val="Normal"/>
    <w:semiHidden/>
    <w:rsid w:val="00AD13DC"/>
    <w:pPr>
      <w:ind w:left="840"/>
    </w:pPr>
    <w:rPr>
      <w:sz w:val="21"/>
    </w:rPr>
  </w:style>
  <w:style w:type="paragraph" w:styleId="IndexHeading">
    <w:name w:val="index heading"/>
    <w:basedOn w:val="Normal"/>
    <w:next w:val="Index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stBullet">
    <w:name w:val="List Bullet"/>
    <w:basedOn w:val="Normal"/>
    <w:rsid w:val="00AD13DC"/>
    <w:pPr>
      <w:numPr>
        <w:numId w:val="2"/>
      </w:numPr>
      <w:spacing w:after="240" w:line="240" w:lineRule="atLeast"/>
      <w:ind w:right="720"/>
      <w:jc w:val="both"/>
    </w:pPr>
  </w:style>
  <w:style w:type="paragraph" w:styleId="MacroText">
    <w:name w:val="macro"/>
    <w:basedOn w:val="BodyText"/>
    <w:semiHidden/>
    <w:pPr>
      <w:spacing w:line="240" w:lineRule="auto"/>
      <w:jc w:val="left"/>
    </w:pPr>
    <w:rPr>
      <w:rFonts w:ascii="Courier New" w:hAnsi="Courier New"/>
    </w:rPr>
  </w:style>
  <w:style w:type="character" w:styleId="PageNumber">
    <w:name w:val="page number"/>
    <w:rPr>
      <w:sz w:val="24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TableofFigures">
    <w:name w:val="table of figures"/>
    <w:basedOn w:val="Normal"/>
    <w:semiHidden/>
    <w:rsid w:val="00AD13DC"/>
  </w:style>
  <w:style w:type="paragraph" w:styleId="TOC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TOC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TOC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AD13DC"/>
    <w:rPr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50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sid w:val="00AD13DC"/>
  </w:style>
  <w:style w:type="paragraph" w:customStyle="1" w:styleId="CompanyName">
    <w:name w:val="Company Name"/>
    <w:basedOn w:val="BodyTex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</w:pPr>
  </w:style>
  <w:style w:type="paragraph" w:styleId="TOAHeading">
    <w:name w:val="toa heading"/>
    <w:basedOn w:val="Normal"/>
    <w:next w:val="TableofAuthorities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DefaultParagraphFont"/>
    <w:link w:val="NumberedList"/>
    <w:rsid w:val="00697ACE"/>
    <w:rPr>
      <w:rFonts w:ascii="Garamond" w:hAnsi="Garamond"/>
      <w:sz w:val="22"/>
      <w:lang w:val="en-US" w:eastAsia="en-US" w:bidi="ar-SA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rFonts w:ascii="Garamond" w:hAnsi="Garamond"/>
      <w:b/>
      <w:bCs/>
      <w:sz w:val="22"/>
      <w:lang w:val="en-US" w:eastAsia="en-US" w:bidi="ar-SA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NoSpacing">
    <w:name w:val="No Spacing"/>
    <w:link w:val="NoSpacingChar"/>
    <w:uiPriority w:val="1"/>
    <w:qFormat/>
    <w:rsid w:val="0017501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3B41"/>
  </w:style>
  <w:style w:type="paragraph" w:styleId="BalloonText">
    <w:name w:val="Balloon Text"/>
    <w:basedOn w:val="Normal"/>
    <w:link w:val="BalloonTextChar"/>
    <w:rsid w:val="00AF3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3B4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750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0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01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01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17501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17501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750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17501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7501D"/>
    <w:rPr>
      <w:b/>
      <w:bCs/>
    </w:rPr>
  </w:style>
  <w:style w:type="character" w:styleId="Emphasis">
    <w:name w:val="Emphasis"/>
    <w:basedOn w:val="DefaultParagraphFont"/>
    <w:uiPriority w:val="20"/>
    <w:qFormat/>
    <w:rsid w:val="0017501D"/>
    <w:rPr>
      <w:i/>
      <w:iCs/>
    </w:rPr>
  </w:style>
  <w:style w:type="paragraph" w:styleId="ListParagraph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7501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7501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01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01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17501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7501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7501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7501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7501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C0F5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F56"/>
  </w:style>
  <w:style w:type="paragraph" w:styleId="Header">
    <w:name w:val="header"/>
    <w:basedOn w:val="Normal"/>
    <w:link w:val="Header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5E6AF1"/>
  </w:style>
  <w:style w:type="character" w:customStyle="1" w:styleId="CommentSubjectChar">
    <w:name w:val="Comment Subject Char"/>
    <w:basedOn w:val="CommentTextChar"/>
    <w:link w:val="CommentSubject"/>
    <w:rsid w:val="005E6AF1"/>
  </w:style>
  <w:style w:type="paragraph" w:styleId="NormalWeb">
    <w:name w:val="Normal (Web)"/>
    <w:basedOn w:val="Normal"/>
    <w:uiPriority w:val="99"/>
    <w:unhideWhenUsed/>
    <w:rsid w:val="000B0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B0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63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7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2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4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8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2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3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72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5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enjHoang/Ultimate_tictac" TargetMode="External"/><Relationship Id="rId18" Type="http://schemas.openxmlformats.org/officeDocument/2006/relationships/diagramQuickStyle" Target="diagrams/quickStyle1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7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diagramLayout" Target="diagrams/layout1.xm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diagramColors" Target="diagrams/colors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github.com/Dburris13/UltimateTicTacToe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BusinessReport_Office2010.dotx" TargetMode="Externa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11.png"/><Relationship Id="rId13" Type="http://schemas.openxmlformats.org/officeDocument/2006/relationships/image" Target="../media/image16.png"/><Relationship Id="rId3" Type="http://schemas.openxmlformats.org/officeDocument/2006/relationships/image" Target="../media/image6.png"/><Relationship Id="rId7" Type="http://schemas.openxmlformats.org/officeDocument/2006/relationships/image" Target="../media/image10.png"/><Relationship Id="rId12" Type="http://schemas.openxmlformats.org/officeDocument/2006/relationships/image" Target="../media/image15.png"/><Relationship Id="rId2" Type="http://schemas.openxmlformats.org/officeDocument/2006/relationships/image" Target="../media/image5.png"/><Relationship Id="rId1" Type="http://schemas.openxmlformats.org/officeDocument/2006/relationships/image" Target="../media/image4.png"/><Relationship Id="rId6" Type="http://schemas.openxmlformats.org/officeDocument/2006/relationships/image" Target="../media/image9.png"/><Relationship Id="rId11" Type="http://schemas.openxmlformats.org/officeDocument/2006/relationships/image" Target="../media/image14.png"/><Relationship Id="rId5" Type="http://schemas.openxmlformats.org/officeDocument/2006/relationships/image" Target="../media/image8.png"/><Relationship Id="rId10" Type="http://schemas.openxmlformats.org/officeDocument/2006/relationships/image" Target="../media/image13.png"/><Relationship Id="rId4" Type="http://schemas.openxmlformats.org/officeDocument/2006/relationships/image" Target="../media/image7.png"/><Relationship Id="rId9" Type="http://schemas.openxmlformats.org/officeDocument/2006/relationships/image" Target="../media/image12.pn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11.png"/><Relationship Id="rId13" Type="http://schemas.openxmlformats.org/officeDocument/2006/relationships/image" Target="../media/image16.png"/><Relationship Id="rId3" Type="http://schemas.openxmlformats.org/officeDocument/2006/relationships/image" Target="../media/image6.png"/><Relationship Id="rId7" Type="http://schemas.openxmlformats.org/officeDocument/2006/relationships/image" Target="../media/image10.png"/><Relationship Id="rId12" Type="http://schemas.openxmlformats.org/officeDocument/2006/relationships/image" Target="../media/image15.png"/><Relationship Id="rId2" Type="http://schemas.openxmlformats.org/officeDocument/2006/relationships/image" Target="../media/image5.png"/><Relationship Id="rId1" Type="http://schemas.openxmlformats.org/officeDocument/2006/relationships/image" Target="../media/image4.png"/><Relationship Id="rId6" Type="http://schemas.openxmlformats.org/officeDocument/2006/relationships/image" Target="../media/image9.png"/><Relationship Id="rId11" Type="http://schemas.openxmlformats.org/officeDocument/2006/relationships/image" Target="../media/image14.png"/><Relationship Id="rId5" Type="http://schemas.openxmlformats.org/officeDocument/2006/relationships/image" Target="../media/image8.png"/><Relationship Id="rId10" Type="http://schemas.openxmlformats.org/officeDocument/2006/relationships/image" Target="../media/image13.png"/><Relationship Id="rId4" Type="http://schemas.openxmlformats.org/officeDocument/2006/relationships/image" Target="../media/image7.png"/><Relationship Id="rId9" Type="http://schemas.openxmlformats.org/officeDocument/2006/relationships/image" Target="../media/image1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373A32C-E292-4EF1-A5F9-7C09F5D4E4E4}" type="doc">
      <dgm:prSet loTypeId="urn:microsoft.com/office/officeart/2005/8/layout/vList4" loCatId="list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02580027-7450-41A5-BE59-0708701A05B2}">
      <dgm:prSet phldrT="[Text]" custT="1"/>
      <dgm:spPr/>
      <dgm:t>
        <a:bodyPr/>
        <a:lstStyle/>
        <a:p>
          <a:r>
            <a:rPr lang="en-US" sz="1200" baseline="0">
              <a:latin typeface="+mj-lt"/>
            </a:rPr>
            <a:t>Menu displayed</a:t>
          </a:r>
        </a:p>
      </dgm:t>
    </dgm:pt>
    <dgm:pt modelId="{7DDBAC1B-B05A-4920-B74E-806D1BE84A54}" type="parTrans" cxnId="{7239CFEE-0B41-472E-B35B-F4546C16477A}">
      <dgm:prSet/>
      <dgm:spPr/>
      <dgm:t>
        <a:bodyPr/>
        <a:lstStyle/>
        <a:p>
          <a:endParaRPr lang="en-US"/>
        </a:p>
      </dgm:t>
    </dgm:pt>
    <dgm:pt modelId="{2CE69DDE-78AB-481D-924F-8A008EEA766A}" type="sibTrans" cxnId="{7239CFEE-0B41-472E-B35B-F4546C16477A}">
      <dgm:prSet/>
      <dgm:spPr/>
      <dgm:t>
        <a:bodyPr/>
        <a:lstStyle/>
        <a:p>
          <a:endParaRPr lang="en-US"/>
        </a:p>
      </dgm:t>
    </dgm:pt>
    <dgm:pt modelId="{9D687254-81E0-4497-B9E8-A37270987ECC}">
      <dgm:prSet phldrT="[Text]" custT="1"/>
      <dgm:spPr/>
      <dgm:t>
        <a:bodyPr/>
        <a:lstStyle/>
        <a:p>
          <a:r>
            <a:rPr lang="en-US" sz="1200" baseline="0">
              <a:latin typeface="+mj-lt"/>
            </a:rPr>
            <a:t>User inputs player name</a:t>
          </a:r>
        </a:p>
      </dgm:t>
    </dgm:pt>
    <dgm:pt modelId="{C7045F67-0916-4DD4-8757-52E238511C9E}" type="parTrans" cxnId="{5B202447-4685-4876-A306-35D5B217AAEF}">
      <dgm:prSet/>
      <dgm:spPr/>
      <dgm:t>
        <a:bodyPr/>
        <a:lstStyle/>
        <a:p>
          <a:endParaRPr lang="en-US"/>
        </a:p>
      </dgm:t>
    </dgm:pt>
    <dgm:pt modelId="{270EBEBA-14BC-4908-AAA7-1B451781F11E}" type="sibTrans" cxnId="{5B202447-4685-4876-A306-35D5B217AAEF}">
      <dgm:prSet/>
      <dgm:spPr/>
      <dgm:t>
        <a:bodyPr/>
        <a:lstStyle/>
        <a:p>
          <a:endParaRPr lang="en-US"/>
        </a:p>
      </dgm:t>
    </dgm:pt>
    <dgm:pt modelId="{7B89A791-75B5-4748-8857-2D518F7033E4}">
      <dgm:prSet phldrT="[Text]" custT="1"/>
      <dgm:spPr/>
      <dgm:t>
        <a:bodyPr/>
        <a:lstStyle/>
        <a:p>
          <a:r>
            <a:rPr lang="en-US" sz="1200" baseline="0">
              <a:latin typeface="+mj-lt"/>
            </a:rPr>
            <a:t>Game board displayed</a:t>
          </a:r>
        </a:p>
      </dgm:t>
    </dgm:pt>
    <dgm:pt modelId="{73B53EE2-1100-4613-81B7-2B9E06194141}" type="parTrans" cxnId="{008A47C4-347F-4CF1-9044-08A0BAD8CAE7}">
      <dgm:prSet/>
      <dgm:spPr/>
      <dgm:t>
        <a:bodyPr/>
        <a:lstStyle/>
        <a:p>
          <a:endParaRPr lang="en-US"/>
        </a:p>
      </dgm:t>
    </dgm:pt>
    <dgm:pt modelId="{24BBC85B-7F22-4368-91C6-4F6365A6C822}" type="sibTrans" cxnId="{008A47C4-347F-4CF1-9044-08A0BAD8CAE7}">
      <dgm:prSet/>
      <dgm:spPr/>
      <dgm:t>
        <a:bodyPr/>
        <a:lstStyle/>
        <a:p>
          <a:endParaRPr lang="en-US"/>
        </a:p>
      </dgm:t>
    </dgm:pt>
    <dgm:pt modelId="{3DC87051-EE73-4836-BCE7-690550FBC236}">
      <dgm:prSet phldrT="[Text]" custT="1"/>
      <dgm:spPr/>
      <dgm:t>
        <a:bodyPr/>
        <a:lstStyle/>
        <a:p>
          <a:r>
            <a:rPr lang="en-US" sz="1200" baseline="0">
              <a:latin typeface="+mj-lt"/>
            </a:rPr>
            <a:t>Player 1 clicks on location where they wish to play</a:t>
          </a:r>
        </a:p>
      </dgm:t>
    </dgm:pt>
    <dgm:pt modelId="{13BF1172-EF34-4C7B-A113-81D1016FD601}" type="parTrans" cxnId="{BB58CE8E-17CC-45AD-ADCB-C9645CCC7102}">
      <dgm:prSet/>
      <dgm:spPr/>
      <dgm:t>
        <a:bodyPr/>
        <a:lstStyle/>
        <a:p>
          <a:endParaRPr lang="en-US"/>
        </a:p>
      </dgm:t>
    </dgm:pt>
    <dgm:pt modelId="{A23FF1DE-7D60-4C88-92D3-D82F246F7BA4}" type="sibTrans" cxnId="{BB58CE8E-17CC-45AD-ADCB-C9645CCC7102}">
      <dgm:prSet/>
      <dgm:spPr/>
      <dgm:t>
        <a:bodyPr/>
        <a:lstStyle/>
        <a:p>
          <a:endParaRPr lang="en-US"/>
        </a:p>
      </dgm:t>
    </dgm:pt>
    <dgm:pt modelId="{70664513-A161-420F-9D20-8A09B1EAD95D}">
      <dgm:prSet phldrT="[Text]" custT="1"/>
      <dgm:spPr/>
      <dgm:t>
        <a:bodyPr/>
        <a:lstStyle/>
        <a:p>
          <a:r>
            <a:rPr lang="en-US" sz="1200" baseline="0">
              <a:latin typeface="+mj-lt"/>
            </a:rPr>
            <a:t>Mark Shows up where AI/Player 2 played</a:t>
          </a:r>
        </a:p>
      </dgm:t>
    </dgm:pt>
    <dgm:pt modelId="{B7DFFDF5-4392-476C-8843-C7498711F58C}" type="parTrans" cxnId="{C12987AF-5742-4403-895F-241156404C1C}">
      <dgm:prSet/>
      <dgm:spPr/>
      <dgm:t>
        <a:bodyPr/>
        <a:lstStyle/>
        <a:p>
          <a:endParaRPr lang="en-US"/>
        </a:p>
      </dgm:t>
    </dgm:pt>
    <dgm:pt modelId="{FD2CD303-CB58-4746-8011-B5FD829291F4}" type="sibTrans" cxnId="{C12987AF-5742-4403-895F-241156404C1C}">
      <dgm:prSet/>
      <dgm:spPr/>
      <dgm:t>
        <a:bodyPr/>
        <a:lstStyle/>
        <a:p>
          <a:endParaRPr lang="en-US"/>
        </a:p>
      </dgm:t>
    </dgm:pt>
    <dgm:pt modelId="{AA050582-06AE-4C61-AF0F-A8B1C7F664B2}">
      <dgm:prSet phldrT="[Text]" custT="1"/>
      <dgm:spPr/>
      <dgm:t>
        <a:bodyPr/>
        <a:lstStyle/>
        <a:p>
          <a:r>
            <a:rPr lang="en-US" sz="1200" baseline="0">
              <a:latin typeface="+mj-lt"/>
            </a:rPr>
            <a:t>Steps 5-8 are repeated until 3 in a row</a:t>
          </a:r>
        </a:p>
      </dgm:t>
    </dgm:pt>
    <dgm:pt modelId="{985D551B-0570-4837-A0C6-3AC571BF63AF}" type="parTrans" cxnId="{FCCBE146-2F09-4A8C-BC76-B00E9DE8E37A}">
      <dgm:prSet/>
      <dgm:spPr/>
      <dgm:t>
        <a:bodyPr/>
        <a:lstStyle/>
        <a:p>
          <a:endParaRPr lang="en-US"/>
        </a:p>
      </dgm:t>
    </dgm:pt>
    <dgm:pt modelId="{EE9F703A-42CB-41E8-9EF6-A0CB0EB24431}" type="sibTrans" cxnId="{FCCBE146-2F09-4A8C-BC76-B00E9DE8E37A}">
      <dgm:prSet/>
      <dgm:spPr/>
      <dgm:t>
        <a:bodyPr/>
        <a:lstStyle/>
        <a:p>
          <a:endParaRPr lang="en-US"/>
        </a:p>
      </dgm:t>
    </dgm:pt>
    <dgm:pt modelId="{EFDC0477-99D7-4001-B70A-B5B62095D160}">
      <dgm:prSet phldrT="[Text]" custT="1"/>
      <dgm:spPr/>
      <dgm:t>
        <a:bodyPr/>
        <a:lstStyle/>
        <a:p>
          <a:r>
            <a:rPr lang="en-US" sz="1200" baseline="0">
              <a:latin typeface="+mj-lt"/>
            </a:rPr>
            <a:t>Congratulations PlayerWhoWonName!</a:t>
          </a:r>
        </a:p>
      </dgm:t>
    </dgm:pt>
    <dgm:pt modelId="{31C9B50C-7A9A-4879-8404-091C8B39BF87}" type="parTrans" cxnId="{AE83FC7C-1861-42E6-8EED-C47D0BCD0815}">
      <dgm:prSet/>
      <dgm:spPr/>
      <dgm:t>
        <a:bodyPr/>
        <a:lstStyle/>
        <a:p>
          <a:endParaRPr lang="en-US"/>
        </a:p>
      </dgm:t>
    </dgm:pt>
    <dgm:pt modelId="{91110505-4122-43CF-B152-B7C356D2E9F9}" type="sibTrans" cxnId="{AE83FC7C-1861-42E6-8EED-C47D0BCD0815}">
      <dgm:prSet/>
      <dgm:spPr/>
      <dgm:t>
        <a:bodyPr/>
        <a:lstStyle/>
        <a:p>
          <a:endParaRPr lang="en-US"/>
        </a:p>
      </dgm:t>
    </dgm:pt>
    <dgm:pt modelId="{F23CA831-5581-4271-94BD-40A8F16331BC}">
      <dgm:prSet phldrT="[Text]" custT="1"/>
      <dgm:spPr/>
      <dgm:t>
        <a:bodyPr/>
        <a:lstStyle/>
        <a:p>
          <a:r>
            <a:rPr lang="en-US" sz="1200" baseline="0">
              <a:latin typeface="+mj-lt"/>
            </a:rPr>
            <a:t>Player score updated in leaderboard</a:t>
          </a:r>
        </a:p>
      </dgm:t>
    </dgm:pt>
    <dgm:pt modelId="{F3A4D0B5-6357-4D59-A867-DA87507846AA}" type="parTrans" cxnId="{B315B587-12C1-40DD-B543-FAB49FAAA8FF}">
      <dgm:prSet/>
      <dgm:spPr/>
      <dgm:t>
        <a:bodyPr/>
        <a:lstStyle/>
        <a:p>
          <a:endParaRPr lang="en-US"/>
        </a:p>
      </dgm:t>
    </dgm:pt>
    <dgm:pt modelId="{DECC6387-34EC-479C-BE35-43AA12BD8E09}" type="sibTrans" cxnId="{B315B587-12C1-40DD-B543-FAB49FAAA8FF}">
      <dgm:prSet/>
      <dgm:spPr/>
      <dgm:t>
        <a:bodyPr/>
        <a:lstStyle/>
        <a:p>
          <a:endParaRPr lang="en-US"/>
        </a:p>
      </dgm:t>
    </dgm:pt>
    <dgm:pt modelId="{086FCE5B-6C9E-4279-843F-5EC6F287453A}">
      <dgm:prSet phldrT="[Text]" custT="1"/>
      <dgm:spPr/>
      <dgm:t>
        <a:bodyPr/>
        <a:lstStyle/>
        <a:p>
          <a:r>
            <a:rPr lang="en-US" sz="1200" baseline="0">
              <a:latin typeface="+mj-lt"/>
            </a:rPr>
            <a:t>User selects return to menu</a:t>
          </a:r>
        </a:p>
      </dgm:t>
    </dgm:pt>
    <dgm:pt modelId="{3CF4691F-3C3C-4E54-A9CC-D459F398891A}" type="parTrans" cxnId="{8B505061-2680-4481-B883-3513BC2EB048}">
      <dgm:prSet/>
      <dgm:spPr/>
      <dgm:t>
        <a:bodyPr/>
        <a:lstStyle/>
        <a:p>
          <a:endParaRPr lang="en-US"/>
        </a:p>
      </dgm:t>
    </dgm:pt>
    <dgm:pt modelId="{04A34F33-EE65-4E8C-9499-DA2CE1AA4237}" type="sibTrans" cxnId="{8B505061-2680-4481-B883-3513BC2EB048}">
      <dgm:prSet/>
      <dgm:spPr/>
      <dgm:t>
        <a:bodyPr/>
        <a:lstStyle/>
        <a:p>
          <a:endParaRPr lang="en-US"/>
        </a:p>
      </dgm:t>
    </dgm:pt>
    <dgm:pt modelId="{F4569DF3-3D21-4A91-A561-949189D7A876}">
      <dgm:prSet phldrT="[Text]" custT="1"/>
      <dgm:spPr/>
      <dgm:t>
        <a:bodyPr/>
        <a:lstStyle/>
        <a:p>
          <a:r>
            <a:rPr lang="en-US" sz="1200" baseline="0">
              <a:latin typeface="+mj-lt"/>
            </a:rPr>
            <a:t>User Selects between 1 player or 2 player</a:t>
          </a:r>
        </a:p>
      </dgm:t>
    </dgm:pt>
    <dgm:pt modelId="{FB93ABC8-69A7-46C1-8F12-044F2F57B557}" type="sibTrans" cxnId="{FB964DE3-7DCA-4CD3-A04E-9FBC3D56AAFE}">
      <dgm:prSet/>
      <dgm:spPr/>
      <dgm:t>
        <a:bodyPr/>
        <a:lstStyle/>
        <a:p>
          <a:endParaRPr lang="en-US"/>
        </a:p>
      </dgm:t>
    </dgm:pt>
    <dgm:pt modelId="{3100457F-521E-4737-A02B-A7038BEE0758}" type="parTrans" cxnId="{FB964DE3-7DCA-4CD3-A04E-9FBC3D56AAFE}">
      <dgm:prSet/>
      <dgm:spPr/>
      <dgm:t>
        <a:bodyPr/>
        <a:lstStyle/>
        <a:p>
          <a:endParaRPr lang="en-US"/>
        </a:p>
      </dgm:t>
    </dgm:pt>
    <dgm:pt modelId="{BEAE712E-2315-4D97-B7B8-45DA3C485A29}">
      <dgm:prSet phldrT="[Text]" custT="1"/>
      <dgm:spPr/>
      <dgm:t>
        <a:bodyPr/>
        <a:lstStyle/>
        <a:p>
          <a:r>
            <a:rPr lang="en-US" sz="1200" baseline="0">
              <a:latin typeface="+mj-lt"/>
            </a:rPr>
            <a:t>Menu Dispalyed</a:t>
          </a:r>
        </a:p>
      </dgm:t>
    </dgm:pt>
    <dgm:pt modelId="{FF3E3541-7C3C-4AD4-B0E2-5962ED4CCA3A}" type="parTrans" cxnId="{718B81A1-839E-4574-957C-CBE9FC66065C}">
      <dgm:prSet/>
      <dgm:spPr/>
      <dgm:t>
        <a:bodyPr/>
        <a:lstStyle/>
        <a:p>
          <a:endParaRPr lang="en-US"/>
        </a:p>
      </dgm:t>
    </dgm:pt>
    <dgm:pt modelId="{36550B71-B013-42D7-96B0-907E11E3AE51}" type="sibTrans" cxnId="{718B81A1-839E-4574-957C-CBE9FC66065C}">
      <dgm:prSet/>
      <dgm:spPr/>
      <dgm:t>
        <a:bodyPr/>
        <a:lstStyle/>
        <a:p>
          <a:endParaRPr lang="en-US"/>
        </a:p>
      </dgm:t>
    </dgm:pt>
    <dgm:pt modelId="{D32EBD74-403E-4C1C-ADA2-875F3C5490F7}">
      <dgm:prSet phldrT="[Text]" custT="1"/>
      <dgm:spPr/>
      <dgm:t>
        <a:bodyPr/>
        <a:lstStyle/>
        <a:p>
          <a:r>
            <a:rPr lang="en-US" sz="1200" baseline="0">
              <a:latin typeface="+mj-lt"/>
            </a:rPr>
            <a:t>User selects return to menu</a:t>
          </a:r>
        </a:p>
      </dgm:t>
    </dgm:pt>
    <dgm:pt modelId="{F188680A-9944-488B-AB61-016BBB4158CC}" type="parTrans" cxnId="{A593061E-83FF-4FE1-8B4F-CACFFE7D8571}">
      <dgm:prSet/>
      <dgm:spPr/>
      <dgm:t>
        <a:bodyPr/>
        <a:lstStyle/>
        <a:p>
          <a:endParaRPr lang="en-US"/>
        </a:p>
      </dgm:t>
    </dgm:pt>
    <dgm:pt modelId="{7737C0D1-9992-48D4-A19C-39D6E2058B48}" type="sibTrans" cxnId="{A593061E-83FF-4FE1-8B4F-CACFFE7D8571}">
      <dgm:prSet/>
      <dgm:spPr/>
      <dgm:t>
        <a:bodyPr/>
        <a:lstStyle/>
        <a:p>
          <a:endParaRPr lang="en-US"/>
        </a:p>
      </dgm:t>
    </dgm:pt>
    <dgm:pt modelId="{FFFAAEDD-108D-42DF-89E7-E6B9AB40A57A}">
      <dgm:prSet phldrT="[Text]" custT="1"/>
      <dgm:spPr/>
      <dgm:t>
        <a:bodyPr/>
        <a:lstStyle/>
        <a:p>
          <a:r>
            <a:rPr lang="en-US" sz="1200" baseline="0">
              <a:latin typeface="+mj-lt"/>
            </a:rPr>
            <a:t>Menu displayed</a:t>
          </a:r>
        </a:p>
      </dgm:t>
    </dgm:pt>
    <dgm:pt modelId="{AE440739-0CED-4309-8E36-9F60589E7E17}" type="parTrans" cxnId="{BAEEC4E2-320D-41FB-9307-48B7E1DA3976}">
      <dgm:prSet/>
      <dgm:spPr/>
      <dgm:t>
        <a:bodyPr/>
        <a:lstStyle/>
        <a:p>
          <a:endParaRPr lang="en-US"/>
        </a:p>
      </dgm:t>
    </dgm:pt>
    <dgm:pt modelId="{0921EECD-30F0-4C1D-AFEA-AEDC31445EE4}" type="sibTrans" cxnId="{BAEEC4E2-320D-41FB-9307-48B7E1DA3976}">
      <dgm:prSet/>
      <dgm:spPr/>
      <dgm:t>
        <a:bodyPr/>
        <a:lstStyle/>
        <a:p>
          <a:endParaRPr lang="en-US"/>
        </a:p>
      </dgm:t>
    </dgm:pt>
    <dgm:pt modelId="{4E8CE11C-93C3-43A3-AAF5-F236FF21C5E5}" type="pres">
      <dgm:prSet presAssocID="{C373A32C-E292-4EF1-A5F9-7C09F5D4E4E4}" presName="linear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9DC3D289-BB52-4F90-B7DE-9F45639563C8}" type="pres">
      <dgm:prSet presAssocID="{02580027-7450-41A5-BE59-0708701A05B2}" presName="comp" presStyleCnt="0"/>
      <dgm:spPr/>
    </dgm:pt>
    <dgm:pt modelId="{77669D32-C8B7-4FE0-824F-A32A1DEC8EF2}" type="pres">
      <dgm:prSet presAssocID="{02580027-7450-41A5-BE59-0708701A05B2}" presName="box" presStyleLbl="node1" presStyleIdx="0" presStyleCnt="13"/>
      <dgm:spPr/>
      <dgm:t>
        <a:bodyPr/>
        <a:lstStyle/>
        <a:p>
          <a:endParaRPr lang="en-US"/>
        </a:p>
      </dgm:t>
    </dgm:pt>
    <dgm:pt modelId="{F4FDE5C0-713D-4D5D-A521-B5AAE519BE12}" type="pres">
      <dgm:prSet presAssocID="{02580027-7450-41A5-BE59-0708701A05B2}" presName="img" presStyleLbl="fgImgPlace1" presStyleIdx="0" presStyleCnt="13" custScaleX="32161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7F7CBF34-9481-4523-B5E1-C812A45C1A45}" type="pres">
      <dgm:prSet presAssocID="{02580027-7450-41A5-BE59-0708701A05B2}" presName="text" presStyleLbl="node1" presStyleIdx="0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9FC3A2C-E4B8-49AA-87A2-2A7BB17F624C}" type="pres">
      <dgm:prSet presAssocID="{2CE69DDE-78AB-481D-924F-8A008EEA766A}" presName="spacer" presStyleCnt="0"/>
      <dgm:spPr/>
    </dgm:pt>
    <dgm:pt modelId="{A18C77C9-ADF8-4718-BE20-190205FD3404}" type="pres">
      <dgm:prSet presAssocID="{F4569DF3-3D21-4A91-A561-949189D7A876}" presName="comp" presStyleCnt="0"/>
      <dgm:spPr/>
    </dgm:pt>
    <dgm:pt modelId="{FB93A07F-2338-412B-94A7-4B0B74E8F636}" type="pres">
      <dgm:prSet presAssocID="{F4569DF3-3D21-4A91-A561-949189D7A876}" presName="box" presStyleLbl="node1" presStyleIdx="1" presStyleCnt="13"/>
      <dgm:spPr/>
      <dgm:t>
        <a:bodyPr/>
        <a:lstStyle/>
        <a:p>
          <a:endParaRPr lang="en-US"/>
        </a:p>
      </dgm:t>
    </dgm:pt>
    <dgm:pt modelId="{F9ADD32D-5E14-43C1-824D-332D85183088}" type="pres">
      <dgm:prSet presAssocID="{F4569DF3-3D21-4A91-A561-949189D7A876}" presName="img" presStyleLbl="fgImgPlace1" presStyleIdx="1" presStyleCnt="13" custScaleX="32161"/>
      <dgm:spPr>
        <a:blipFill rotWithShape="1">
          <a:blip xmlns:r="http://schemas.openxmlformats.org/officeDocument/2006/relationships" r:embed="rId2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CF149E68-E824-4E5D-B7C8-C2F7AB28657A}" type="pres">
      <dgm:prSet presAssocID="{F4569DF3-3D21-4A91-A561-949189D7A876}" presName="text" presStyleLbl="node1" presStyleIdx="1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02AE0D1-F7F2-4030-8F69-AF428CD2321C}" type="pres">
      <dgm:prSet presAssocID="{FB93ABC8-69A7-46C1-8F12-044F2F57B557}" presName="spacer" presStyleCnt="0"/>
      <dgm:spPr/>
    </dgm:pt>
    <dgm:pt modelId="{3077D936-9CA0-443D-901C-FA0E8FAE9F44}" type="pres">
      <dgm:prSet presAssocID="{9D687254-81E0-4497-B9E8-A37270987ECC}" presName="comp" presStyleCnt="0"/>
      <dgm:spPr/>
    </dgm:pt>
    <dgm:pt modelId="{D941366E-573E-4256-9401-1E284F53D32F}" type="pres">
      <dgm:prSet presAssocID="{9D687254-81E0-4497-B9E8-A37270987ECC}" presName="box" presStyleLbl="node1" presStyleIdx="2" presStyleCnt="13"/>
      <dgm:spPr/>
      <dgm:t>
        <a:bodyPr/>
        <a:lstStyle/>
        <a:p>
          <a:endParaRPr lang="en-US"/>
        </a:p>
      </dgm:t>
    </dgm:pt>
    <dgm:pt modelId="{8DD8B97C-B58F-4A16-815C-50BC8CED4CB9}" type="pres">
      <dgm:prSet presAssocID="{9D687254-81E0-4497-B9E8-A37270987ECC}" presName="img" presStyleLbl="fgImgPlace1" presStyleIdx="2" presStyleCnt="13" custScaleX="32161"/>
      <dgm:spPr>
        <a:blipFill rotWithShape="1">
          <a:blip xmlns:r="http://schemas.openxmlformats.org/officeDocument/2006/relationships" r:embed="rId3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CE779541-4AAC-4E49-8BB4-09CA955373D2}" type="pres">
      <dgm:prSet presAssocID="{9D687254-81E0-4497-B9E8-A37270987ECC}" presName="text" presStyleLbl="node1" presStyleIdx="2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80298E5-26FA-4606-B58C-DBD5E13F2B2D}" type="pres">
      <dgm:prSet presAssocID="{270EBEBA-14BC-4908-AAA7-1B451781F11E}" presName="spacer" presStyleCnt="0"/>
      <dgm:spPr/>
    </dgm:pt>
    <dgm:pt modelId="{D8B6258C-13DA-4D0F-B536-07035EE6FF05}" type="pres">
      <dgm:prSet presAssocID="{7B89A791-75B5-4748-8857-2D518F7033E4}" presName="comp" presStyleCnt="0"/>
      <dgm:spPr/>
    </dgm:pt>
    <dgm:pt modelId="{66A887C3-7165-4FD1-942D-04E3DE6678D4}" type="pres">
      <dgm:prSet presAssocID="{7B89A791-75B5-4748-8857-2D518F7033E4}" presName="box" presStyleLbl="node1" presStyleIdx="3" presStyleCnt="13"/>
      <dgm:spPr/>
      <dgm:t>
        <a:bodyPr/>
        <a:lstStyle/>
        <a:p>
          <a:endParaRPr lang="en-US"/>
        </a:p>
      </dgm:t>
    </dgm:pt>
    <dgm:pt modelId="{57E122D0-185B-4D53-9C42-D9BD3EC58954}" type="pres">
      <dgm:prSet presAssocID="{7B89A791-75B5-4748-8857-2D518F7033E4}" presName="img" presStyleLbl="fgImgPlace1" presStyleIdx="3" presStyleCnt="13" custScaleX="32161"/>
      <dgm:spPr>
        <a:blipFill rotWithShape="1">
          <a:blip xmlns:r="http://schemas.openxmlformats.org/officeDocument/2006/relationships" r:embed="rId4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D2E7F6ED-80BC-40EA-ADC6-DCA8D093F729}" type="pres">
      <dgm:prSet presAssocID="{7B89A791-75B5-4748-8857-2D518F7033E4}" presName="text" presStyleLbl="node1" presStyleIdx="3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489FD0-5218-48DC-8AFF-BCE48093FCAA}" type="pres">
      <dgm:prSet presAssocID="{24BBC85B-7F22-4368-91C6-4F6365A6C822}" presName="spacer" presStyleCnt="0"/>
      <dgm:spPr/>
    </dgm:pt>
    <dgm:pt modelId="{7B765F5D-18FE-4226-A770-BEC1EBB78CD3}" type="pres">
      <dgm:prSet presAssocID="{3DC87051-EE73-4836-BCE7-690550FBC236}" presName="comp" presStyleCnt="0"/>
      <dgm:spPr/>
    </dgm:pt>
    <dgm:pt modelId="{549AAE6D-EACC-4606-8C69-A674CAF4F582}" type="pres">
      <dgm:prSet presAssocID="{3DC87051-EE73-4836-BCE7-690550FBC236}" presName="box" presStyleLbl="node1" presStyleIdx="4" presStyleCnt="13"/>
      <dgm:spPr/>
      <dgm:t>
        <a:bodyPr/>
        <a:lstStyle/>
        <a:p>
          <a:endParaRPr lang="en-US"/>
        </a:p>
      </dgm:t>
    </dgm:pt>
    <dgm:pt modelId="{0EF7BAC9-36FE-463E-9879-78B26952AB85}" type="pres">
      <dgm:prSet presAssocID="{3DC87051-EE73-4836-BCE7-690550FBC236}" presName="img" presStyleLbl="fgImgPlace1" presStyleIdx="4" presStyleCnt="13" custScaleX="32161" custScaleY="84210"/>
      <dgm:spPr>
        <a:blipFill rotWithShape="1">
          <a:blip xmlns:r="http://schemas.openxmlformats.org/officeDocument/2006/relationships" r:embed="rId5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A847E42C-2ABD-475F-B14B-C66816226DF0}" type="pres">
      <dgm:prSet presAssocID="{3DC87051-EE73-4836-BCE7-690550FBC236}" presName="text" presStyleLbl="node1" presStyleIdx="4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A9A7788-1734-4E03-8715-80BCAD31AC5A}" type="pres">
      <dgm:prSet presAssocID="{A23FF1DE-7D60-4C88-92D3-D82F246F7BA4}" presName="spacer" presStyleCnt="0"/>
      <dgm:spPr/>
    </dgm:pt>
    <dgm:pt modelId="{F580B57C-263A-4F82-8104-508C05D45DC3}" type="pres">
      <dgm:prSet presAssocID="{70664513-A161-420F-9D20-8A09B1EAD95D}" presName="comp" presStyleCnt="0"/>
      <dgm:spPr/>
    </dgm:pt>
    <dgm:pt modelId="{2E7BEBBF-9D80-4868-B4CF-1B57E9AE8EE4}" type="pres">
      <dgm:prSet presAssocID="{70664513-A161-420F-9D20-8A09B1EAD95D}" presName="box" presStyleLbl="node1" presStyleIdx="5" presStyleCnt="13"/>
      <dgm:spPr/>
      <dgm:t>
        <a:bodyPr/>
        <a:lstStyle/>
        <a:p>
          <a:endParaRPr lang="en-US"/>
        </a:p>
      </dgm:t>
    </dgm:pt>
    <dgm:pt modelId="{FBACC5EF-58C4-42A5-824B-744EFB24B457}" type="pres">
      <dgm:prSet presAssocID="{70664513-A161-420F-9D20-8A09B1EAD95D}" presName="img" presStyleLbl="fgImgPlace1" presStyleIdx="5" presStyleCnt="13" custScaleX="31797" custScaleY="100065"/>
      <dgm:spPr>
        <a:blipFill rotWithShape="1">
          <a:blip xmlns:r="http://schemas.openxmlformats.org/officeDocument/2006/relationships" r:embed="rId6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5CBF749E-E83E-4A76-BD98-B624CDEA13EF}" type="pres">
      <dgm:prSet presAssocID="{70664513-A161-420F-9D20-8A09B1EAD95D}" presName="text" presStyleLbl="node1" presStyleIdx="5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D80B09F-7353-4208-A0A1-6D94082C8C2E}" type="pres">
      <dgm:prSet presAssocID="{FD2CD303-CB58-4746-8011-B5FD829291F4}" presName="spacer" presStyleCnt="0"/>
      <dgm:spPr/>
    </dgm:pt>
    <dgm:pt modelId="{E63E1D54-F28A-495C-B576-6B91BAE8EAFC}" type="pres">
      <dgm:prSet presAssocID="{AA050582-06AE-4C61-AF0F-A8B1C7F664B2}" presName="comp" presStyleCnt="0"/>
      <dgm:spPr/>
    </dgm:pt>
    <dgm:pt modelId="{1A50E860-3145-4A35-846E-E36B2BFAE77A}" type="pres">
      <dgm:prSet presAssocID="{AA050582-06AE-4C61-AF0F-A8B1C7F664B2}" presName="box" presStyleLbl="node1" presStyleIdx="6" presStyleCnt="13"/>
      <dgm:spPr/>
      <dgm:t>
        <a:bodyPr/>
        <a:lstStyle/>
        <a:p>
          <a:endParaRPr lang="en-US"/>
        </a:p>
      </dgm:t>
    </dgm:pt>
    <dgm:pt modelId="{96B1B6D9-1FF3-4EDF-893B-8BA1E1256CA7}" type="pres">
      <dgm:prSet presAssocID="{AA050582-06AE-4C61-AF0F-A8B1C7F664B2}" presName="img" presStyleLbl="fgImgPlace1" presStyleIdx="6" presStyleCnt="13" custScaleX="32161"/>
      <dgm:spPr>
        <a:blipFill rotWithShape="1">
          <a:blip xmlns:r="http://schemas.openxmlformats.org/officeDocument/2006/relationships" r:embed="rId7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CFF7E6BF-FDAE-40DB-AEB7-D22B8DEC3B6C}" type="pres">
      <dgm:prSet presAssocID="{AA050582-06AE-4C61-AF0F-A8B1C7F664B2}" presName="text" presStyleLbl="node1" presStyleIdx="6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B6A1B1-DF7C-4170-82AA-0B369DCA43FC}" type="pres">
      <dgm:prSet presAssocID="{EE9F703A-42CB-41E8-9EF6-A0CB0EB24431}" presName="spacer" presStyleCnt="0"/>
      <dgm:spPr/>
    </dgm:pt>
    <dgm:pt modelId="{C32EFCA7-7239-4882-BFC9-EC731EDC4111}" type="pres">
      <dgm:prSet presAssocID="{EFDC0477-99D7-4001-B70A-B5B62095D160}" presName="comp" presStyleCnt="0"/>
      <dgm:spPr/>
    </dgm:pt>
    <dgm:pt modelId="{FCB2B141-F160-4D11-82D7-7F6749D71343}" type="pres">
      <dgm:prSet presAssocID="{EFDC0477-99D7-4001-B70A-B5B62095D160}" presName="box" presStyleLbl="node1" presStyleIdx="7" presStyleCnt="13"/>
      <dgm:spPr/>
      <dgm:t>
        <a:bodyPr/>
        <a:lstStyle/>
        <a:p>
          <a:endParaRPr lang="en-US"/>
        </a:p>
      </dgm:t>
    </dgm:pt>
    <dgm:pt modelId="{29DCF83F-018E-4682-8C9B-189A8A29D626}" type="pres">
      <dgm:prSet presAssocID="{EFDC0477-99D7-4001-B70A-B5B62095D160}" presName="img" presStyleLbl="fgImgPlace1" presStyleIdx="7" presStyleCnt="13" custScaleX="32161"/>
      <dgm:spPr>
        <a:blipFill rotWithShape="1">
          <a:blip xmlns:r="http://schemas.openxmlformats.org/officeDocument/2006/relationships" r:embed="rId8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98D48EB8-9C78-4AD4-8DA7-EBF0A84EE338}" type="pres">
      <dgm:prSet presAssocID="{EFDC0477-99D7-4001-B70A-B5B62095D160}" presName="text" presStyleLbl="node1" presStyleIdx="7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316BB1D-8E4C-4746-859C-5A2941F3DCF8}" type="pres">
      <dgm:prSet presAssocID="{91110505-4122-43CF-B152-B7C356D2E9F9}" presName="spacer" presStyleCnt="0"/>
      <dgm:spPr/>
    </dgm:pt>
    <dgm:pt modelId="{CBC0587E-2BA6-46F9-B2B7-BA95758F3C02}" type="pres">
      <dgm:prSet presAssocID="{F23CA831-5581-4271-94BD-40A8F16331BC}" presName="comp" presStyleCnt="0"/>
      <dgm:spPr/>
    </dgm:pt>
    <dgm:pt modelId="{9DCFD158-1364-4333-9B62-3FD0C4B87D4E}" type="pres">
      <dgm:prSet presAssocID="{F23CA831-5581-4271-94BD-40A8F16331BC}" presName="box" presStyleLbl="node1" presStyleIdx="8" presStyleCnt="13"/>
      <dgm:spPr/>
      <dgm:t>
        <a:bodyPr/>
        <a:lstStyle/>
        <a:p>
          <a:endParaRPr lang="en-US"/>
        </a:p>
      </dgm:t>
    </dgm:pt>
    <dgm:pt modelId="{D88927F7-5AA1-4B32-8BEF-B14462EF6A0B}" type="pres">
      <dgm:prSet presAssocID="{F23CA831-5581-4271-94BD-40A8F16331BC}" presName="img" presStyleLbl="fgImgPlace1" presStyleIdx="8" presStyleCnt="13" custScaleX="32161"/>
      <dgm:spPr>
        <a:blipFill rotWithShape="1">
          <a:blip xmlns:r="http://schemas.openxmlformats.org/officeDocument/2006/relationships" r:embed="rId9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1834A31F-58A1-419F-AE81-25549072F594}" type="pres">
      <dgm:prSet presAssocID="{F23CA831-5581-4271-94BD-40A8F16331BC}" presName="text" presStyleLbl="node1" presStyleIdx="8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1F7CEDA-97BC-4DD0-8330-7D6136B306B7}" type="pres">
      <dgm:prSet presAssocID="{DECC6387-34EC-479C-BE35-43AA12BD8E09}" presName="spacer" presStyleCnt="0"/>
      <dgm:spPr/>
    </dgm:pt>
    <dgm:pt modelId="{CDF67B8F-DE26-4986-B265-2FBE47797803}" type="pres">
      <dgm:prSet presAssocID="{086FCE5B-6C9E-4279-843F-5EC6F287453A}" presName="comp" presStyleCnt="0"/>
      <dgm:spPr/>
    </dgm:pt>
    <dgm:pt modelId="{EF715D7E-ECC4-467B-9268-2315C5F6BADC}" type="pres">
      <dgm:prSet presAssocID="{086FCE5B-6C9E-4279-843F-5EC6F287453A}" presName="box" presStyleLbl="node1" presStyleIdx="9" presStyleCnt="13"/>
      <dgm:spPr/>
      <dgm:t>
        <a:bodyPr/>
        <a:lstStyle/>
        <a:p>
          <a:endParaRPr lang="en-US"/>
        </a:p>
      </dgm:t>
    </dgm:pt>
    <dgm:pt modelId="{9CDFAA8E-87DF-48D1-881D-52EB070E82C0}" type="pres">
      <dgm:prSet presAssocID="{086FCE5B-6C9E-4279-843F-5EC6F287453A}" presName="img" presStyleLbl="fgImgPlace1" presStyleIdx="9" presStyleCnt="13" custScaleX="32161"/>
      <dgm:spPr>
        <a:blipFill rotWithShape="1">
          <a:blip xmlns:r="http://schemas.openxmlformats.org/officeDocument/2006/relationships" r:embed="rId10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D8CC193A-AF1A-4F79-AE5F-AD82218C8DD1}" type="pres">
      <dgm:prSet presAssocID="{086FCE5B-6C9E-4279-843F-5EC6F287453A}" presName="text" presStyleLbl="node1" presStyleIdx="9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8BCE674-006D-449D-89CE-1059CABA0B24}" type="pres">
      <dgm:prSet presAssocID="{04A34F33-EE65-4E8C-9499-DA2CE1AA4237}" presName="spacer" presStyleCnt="0"/>
      <dgm:spPr/>
    </dgm:pt>
    <dgm:pt modelId="{225CFC8F-FC52-4CAE-8F80-8FCDC5DACAE0}" type="pres">
      <dgm:prSet presAssocID="{BEAE712E-2315-4D97-B7B8-45DA3C485A29}" presName="comp" presStyleCnt="0"/>
      <dgm:spPr/>
    </dgm:pt>
    <dgm:pt modelId="{9A4E2787-1E8A-4EFE-9083-2D7BE9030B10}" type="pres">
      <dgm:prSet presAssocID="{BEAE712E-2315-4D97-B7B8-45DA3C485A29}" presName="box" presStyleLbl="node1" presStyleIdx="10" presStyleCnt="13"/>
      <dgm:spPr/>
      <dgm:t>
        <a:bodyPr/>
        <a:lstStyle/>
        <a:p>
          <a:endParaRPr lang="en-US"/>
        </a:p>
      </dgm:t>
    </dgm:pt>
    <dgm:pt modelId="{C98A2CC3-2C76-4C8A-B141-7960AE034834}" type="pres">
      <dgm:prSet presAssocID="{BEAE712E-2315-4D97-B7B8-45DA3C485A29}" presName="img" presStyleLbl="fgImgPlace1" presStyleIdx="10" presStyleCnt="13" custScaleX="32161"/>
      <dgm:spPr>
        <a:blipFill rotWithShape="1">
          <a:blip xmlns:r="http://schemas.openxmlformats.org/officeDocument/2006/relationships" r:embed="rId11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E0A71DDE-57FF-4A5C-AF6F-B030F378E525}" type="pres">
      <dgm:prSet presAssocID="{BEAE712E-2315-4D97-B7B8-45DA3C485A29}" presName="text" presStyleLbl="node1" presStyleIdx="10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745FF56-580C-48B4-BE70-BEBD1E1F9047}" type="pres">
      <dgm:prSet presAssocID="{36550B71-B013-42D7-96B0-907E11E3AE51}" presName="spacer" presStyleCnt="0"/>
      <dgm:spPr/>
    </dgm:pt>
    <dgm:pt modelId="{CCED59DC-4910-45F2-BFD5-4BF8A29BC2CF}" type="pres">
      <dgm:prSet presAssocID="{D32EBD74-403E-4C1C-ADA2-875F3C5490F7}" presName="comp" presStyleCnt="0"/>
      <dgm:spPr/>
    </dgm:pt>
    <dgm:pt modelId="{C5738CE2-A3E0-467F-AA39-13BAF241B71A}" type="pres">
      <dgm:prSet presAssocID="{D32EBD74-403E-4C1C-ADA2-875F3C5490F7}" presName="box" presStyleLbl="node1" presStyleIdx="11" presStyleCnt="13"/>
      <dgm:spPr/>
      <dgm:t>
        <a:bodyPr/>
        <a:lstStyle/>
        <a:p>
          <a:endParaRPr lang="en-US"/>
        </a:p>
      </dgm:t>
    </dgm:pt>
    <dgm:pt modelId="{57BA7665-8769-4F77-8B06-863134BBDEE3}" type="pres">
      <dgm:prSet presAssocID="{D32EBD74-403E-4C1C-ADA2-875F3C5490F7}" presName="img" presStyleLbl="fgImgPlace1" presStyleIdx="11" presStyleCnt="13" custScaleX="32161"/>
      <dgm:spPr>
        <a:blipFill rotWithShape="1">
          <a:blip xmlns:r="http://schemas.openxmlformats.org/officeDocument/2006/relationships" r:embed="rId12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DE139E4D-B6E1-4940-A342-0290D2BD2F80}" type="pres">
      <dgm:prSet presAssocID="{D32EBD74-403E-4C1C-ADA2-875F3C5490F7}" presName="text" presStyleLbl="node1" presStyleIdx="11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F361881-4222-4AD3-906C-DB103A3CF8FD}" type="pres">
      <dgm:prSet presAssocID="{7737C0D1-9992-48D4-A19C-39D6E2058B48}" presName="spacer" presStyleCnt="0"/>
      <dgm:spPr/>
    </dgm:pt>
    <dgm:pt modelId="{F66F8752-5EED-471E-ADD2-3D81C0301C31}" type="pres">
      <dgm:prSet presAssocID="{FFFAAEDD-108D-42DF-89E7-E6B9AB40A57A}" presName="comp" presStyleCnt="0"/>
      <dgm:spPr/>
    </dgm:pt>
    <dgm:pt modelId="{207521CC-8342-4FC3-BF1A-48D52A35DDE6}" type="pres">
      <dgm:prSet presAssocID="{FFFAAEDD-108D-42DF-89E7-E6B9AB40A57A}" presName="box" presStyleLbl="node1" presStyleIdx="12" presStyleCnt="13"/>
      <dgm:spPr/>
      <dgm:t>
        <a:bodyPr/>
        <a:lstStyle/>
        <a:p>
          <a:endParaRPr lang="en-US"/>
        </a:p>
      </dgm:t>
    </dgm:pt>
    <dgm:pt modelId="{222485AA-3C60-444E-8006-ACA37F0A938B}" type="pres">
      <dgm:prSet presAssocID="{FFFAAEDD-108D-42DF-89E7-E6B9AB40A57A}" presName="img" presStyleLbl="fgImgPlace1" presStyleIdx="12" presStyleCnt="13" custScaleX="32161"/>
      <dgm:spPr>
        <a:blipFill rotWithShape="1">
          <a:blip xmlns:r="http://schemas.openxmlformats.org/officeDocument/2006/relationships" r:embed="rId13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FD5F1E09-F3A4-4EA2-B382-D172903C3F5B}" type="pres">
      <dgm:prSet presAssocID="{FFFAAEDD-108D-42DF-89E7-E6B9AB40A57A}" presName="text" presStyleLbl="node1" presStyleIdx="12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ED74CA3-E651-4B2B-B3DE-CC92B9C7651E}" type="presOf" srcId="{FFFAAEDD-108D-42DF-89E7-E6B9AB40A57A}" destId="{207521CC-8342-4FC3-BF1A-48D52A35DDE6}" srcOrd="0" destOrd="0" presId="urn:microsoft.com/office/officeart/2005/8/layout/vList4"/>
    <dgm:cxn modelId="{F3149358-6492-4922-B3D3-94DE07630F54}" type="presOf" srcId="{3DC87051-EE73-4836-BCE7-690550FBC236}" destId="{549AAE6D-EACC-4606-8C69-A674CAF4F582}" srcOrd="0" destOrd="0" presId="urn:microsoft.com/office/officeart/2005/8/layout/vList4"/>
    <dgm:cxn modelId="{FCCBE146-2F09-4A8C-BC76-B00E9DE8E37A}" srcId="{C373A32C-E292-4EF1-A5F9-7C09F5D4E4E4}" destId="{AA050582-06AE-4C61-AF0F-A8B1C7F664B2}" srcOrd="6" destOrd="0" parTransId="{985D551B-0570-4837-A0C6-3AC571BF63AF}" sibTransId="{EE9F703A-42CB-41E8-9EF6-A0CB0EB24431}"/>
    <dgm:cxn modelId="{FB964DE3-7DCA-4CD3-A04E-9FBC3D56AAFE}" srcId="{C373A32C-E292-4EF1-A5F9-7C09F5D4E4E4}" destId="{F4569DF3-3D21-4A91-A561-949189D7A876}" srcOrd="1" destOrd="0" parTransId="{3100457F-521E-4737-A02B-A7038BEE0758}" sibTransId="{FB93ABC8-69A7-46C1-8F12-044F2F57B557}"/>
    <dgm:cxn modelId="{42BF7EB5-4A22-4D8F-AE49-32C918D6F0CD}" type="presOf" srcId="{F23CA831-5581-4271-94BD-40A8F16331BC}" destId="{1834A31F-58A1-419F-AE81-25549072F594}" srcOrd="1" destOrd="0" presId="urn:microsoft.com/office/officeart/2005/8/layout/vList4"/>
    <dgm:cxn modelId="{ED5B7058-1507-4107-A146-77EA6CE110A6}" type="presOf" srcId="{9D687254-81E0-4497-B9E8-A37270987ECC}" destId="{CE779541-4AAC-4E49-8BB4-09CA955373D2}" srcOrd="1" destOrd="0" presId="urn:microsoft.com/office/officeart/2005/8/layout/vList4"/>
    <dgm:cxn modelId="{C90F61AB-C070-4BEC-86C2-858039FAA906}" type="presOf" srcId="{FFFAAEDD-108D-42DF-89E7-E6B9AB40A57A}" destId="{FD5F1E09-F3A4-4EA2-B382-D172903C3F5B}" srcOrd="1" destOrd="0" presId="urn:microsoft.com/office/officeart/2005/8/layout/vList4"/>
    <dgm:cxn modelId="{A96B8D84-4691-4773-B88B-4955F58E1679}" type="presOf" srcId="{3DC87051-EE73-4836-BCE7-690550FBC236}" destId="{A847E42C-2ABD-475F-B14B-C66816226DF0}" srcOrd="1" destOrd="0" presId="urn:microsoft.com/office/officeart/2005/8/layout/vList4"/>
    <dgm:cxn modelId="{DB8511B8-6E82-4D84-8BD0-E6701505B528}" type="presOf" srcId="{7B89A791-75B5-4748-8857-2D518F7033E4}" destId="{D2E7F6ED-80BC-40EA-ADC6-DCA8D093F729}" srcOrd="1" destOrd="0" presId="urn:microsoft.com/office/officeart/2005/8/layout/vList4"/>
    <dgm:cxn modelId="{FE89F9B4-CE6E-4794-AE8C-DA9D2F406276}" type="presOf" srcId="{F23CA831-5581-4271-94BD-40A8F16331BC}" destId="{9DCFD158-1364-4333-9B62-3FD0C4B87D4E}" srcOrd="0" destOrd="0" presId="urn:microsoft.com/office/officeart/2005/8/layout/vList4"/>
    <dgm:cxn modelId="{77601211-C5B7-4E07-9FA9-FAF72A7808D6}" type="presOf" srcId="{BEAE712E-2315-4D97-B7B8-45DA3C485A29}" destId="{9A4E2787-1E8A-4EFE-9083-2D7BE9030B10}" srcOrd="0" destOrd="0" presId="urn:microsoft.com/office/officeart/2005/8/layout/vList4"/>
    <dgm:cxn modelId="{BB58CE8E-17CC-45AD-ADCB-C9645CCC7102}" srcId="{C373A32C-E292-4EF1-A5F9-7C09F5D4E4E4}" destId="{3DC87051-EE73-4836-BCE7-690550FBC236}" srcOrd="4" destOrd="0" parTransId="{13BF1172-EF34-4C7B-A113-81D1016FD601}" sibTransId="{A23FF1DE-7D60-4C88-92D3-D82F246F7BA4}"/>
    <dgm:cxn modelId="{23CD492B-A2F1-4969-841E-C834DE61D4A2}" type="presOf" srcId="{02580027-7450-41A5-BE59-0708701A05B2}" destId="{77669D32-C8B7-4FE0-824F-A32A1DEC8EF2}" srcOrd="0" destOrd="0" presId="urn:microsoft.com/office/officeart/2005/8/layout/vList4"/>
    <dgm:cxn modelId="{5B202447-4685-4876-A306-35D5B217AAEF}" srcId="{C373A32C-E292-4EF1-A5F9-7C09F5D4E4E4}" destId="{9D687254-81E0-4497-B9E8-A37270987ECC}" srcOrd="2" destOrd="0" parTransId="{C7045F67-0916-4DD4-8757-52E238511C9E}" sibTransId="{270EBEBA-14BC-4908-AAA7-1B451781F11E}"/>
    <dgm:cxn modelId="{4D21F0A3-D06E-44C3-A80A-976B9B538543}" type="presOf" srcId="{D32EBD74-403E-4C1C-ADA2-875F3C5490F7}" destId="{DE139E4D-B6E1-4940-A342-0290D2BD2F80}" srcOrd="1" destOrd="0" presId="urn:microsoft.com/office/officeart/2005/8/layout/vList4"/>
    <dgm:cxn modelId="{008A47C4-347F-4CF1-9044-08A0BAD8CAE7}" srcId="{C373A32C-E292-4EF1-A5F9-7C09F5D4E4E4}" destId="{7B89A791-75B5-4748-8857-2D518F7033E4}" srcOrd="3" destOrd="0" parTransId="{73B53EE2-1100-4613-81B7-2B9E06194141}" sibTransId="{24BBC85B-7F22-4368-91C6-4F6365A6C822}"/>
    <dgm:cxn modelId="{778658AA-34D8-4EAD-A8C2-C707EC8CB20D}" type="presOf" srcId="{F4569DF3-3D21-4A91-A561-949189D7A876}" destId="{CF149E68-E824-4E5D-B7C8-C2F7AB28657A}" srcOrd="1" destOrd="0" presId="urn:microsoft.com/office/officeart/2005/8/layout/vList4"/>
    <dgm:cxn modelId="{EF071C62-9B34-478F-AF63-3184D4E00C15}" type="presOf" srcId="{9D687254-81E0-4497-B9E8-A37270987ECC}" destId="{D941366E-573E-4256-9401-1E284F53D32F}" srcOrd="0" destOrd="0" presId="urn:microsoft.com/office/officeart/2005/8/layout/vList4"/>
    <dgm:cxn modelId="{FBC8CD32-30BD-4E69-8115-E7E9FABC2AF3}" type="presOf" srcId="{BEAE712E-2315-4D97-B7B8-45DA3C485A29}" destId="{E0A71DDE-57FF-4A5C-AF6F-B030F378E525}" srcOrd="1" destOrd="0" presId="urn:microsoft.com/office/officeart/2005/8/layout/vList4"/>
    <dgm:cxn modelId="{823EE6A0-255E-4F56-AF86-B66FE7F072FD}" type="presOf" srcId="{C373A32C-E292-4EF1-A5F9-7C09F5D4E4E4}" destId="{4E8CE11C-93C3-43A3-AAF5-F236FF21C5E5}" srcOrd="0" destOrd="0" presId="urn:microsoft.com/office/officeart/2005/8/layout/vList4"/>
    <dgm:cxn modelId="{BAEEC4E2-320D-41FB-9307-48B7E1DA3976}" srcId="{C373A32C-E292-4EF1-A5F9-7C09F5D4E4E4}" destId="{FFFAAEDD-108D-42DF-89E7-E6B9AB40A57A}" srcOrd="12" destOrd="0" parTransId="{AE440739-0CED-4309-8E36-9F60589E7E17}" sibTransId="{0921EECD-30F0-4C1D-AFEA-AEDC31445EE4}"/>
    <dgm:cxn modelId="{D600AF32-C061-4C68-B857-D231AF21DA9D}" type="presOf" srcId="{7B89A791-75B5-4748-8857-2D518F7033E4}" destId="{66A887C3-7165-4FD1-942D-04E3DE6678D4}" srcOrd="0" destOrd="0" presId="urn:microsoft.com/office/officeart/2005/8/layout/vList4"/>
    <dgm:cxn modelId="{3BF35B0E-04AC-445C-A086-6CCF397E6EED}" type="presOf" srcId="{70664513-A161-420F-9D20-8A09B1EAD95D}" destId="{2E7BEBBF-9D80-4868-B4CF-1B57E9AE8EE4}" srcOrd="0" destOrd="0" presId="urn:microsoft.com/office/officeart/2005/8/layout/vList4"/>
    <dgm:cxn modelId="{B4F4B942-0C96-4FBA-A333-14B0DC493A62}" type="presOf" srcId="{086FCE5B-6C9E-4279-843F-5EC6F287453A}" destId="{EF715D7E-ECC4-467B-9268-2315C5F6BADC}" srcOrd="0" destOrd="0" presId="urn:microsoft.com/office/officeart/2005/8/layout/vList4"/>
    <dgm:cxn modelId="{8B505061-2680-4481-B883-3513BC2EB048}" srcId="{C373A32C-E292-4EF1-A5F9-7C09F5D4E4E4}" destId="{086FCE5B-6C9E-4279-843F-5EC6F287453A}" srcOrd="9" destOrd="0" parTransId="{3CF4691F-3C3C-4E54-A9CC-D459F398891A}" sibTransId="{04A34F33-EE65-4E8C-9499-DA2CE1AA4237}"/>
    <dgm:cxn modelId="{34DFEF1F-DA89-4567-979B-8FE8C7FBA5D0}" type="presOf" srcId="{70664513-A161-420F-9D20-8A09B1EAD95D}" destId="{5CBF749E-E83E-4A76-BD98-B624CDEA13EF}" srcOrd="1" destOrd="0" presId="urn:microsoft.com/office/officeart/2005/8/layout/vList4"/>
    <dgm:cxn modelId="{718B81A1-839E-4574-957C-CBE9FC66065C}" srcId="{C373A32C-E292-4EF1-A5F9-7C09F5D4E4E4}" destId="{BEAE712E-2315-4D97-B7B8-45DA3C485A29}" srcOrd="10" destOrd="0" parTransId="{FF3E3541-7C3C-4AD4-B0E2-5962ED4CCA3A}" sibTransId="{36550B71-B013-42D7-96B0-907E11E3AE51}"/>
    <dgm:cxn modelId="{AE83FC7C-1861-42E6-8EED-C47D0BCD0815}" srcId="{C373A32C-E292-4EF1-A5F9-7C09F5D4E4E4}" destId="{EFDC0477-99D7-4001-B70A-B5B62095D160}" srcOrd="7" destOrd="0" parTransId="{31C9B50C-7A9A-4879-8404-091C8B39BF87}" sibTransId="{91110505-4122-43CF-B152-B7C356D2E9F9}"/>
    <dgm:cxn modelId="{A593061E-83FF-4FE1-8B4F-CACFFE7D8571}" srcId="{C373A32C-E292-4EF1-A5F9-7C09F5D4E4E4}" destId="{D32EBD74-403E-4C1C-ADA2-875F3C5490F7}" srcOrd="11" destOrd="0" parTransId="{F188680A-9944-488B-AB61-016BBB4158CC}" sibTransId="{7737C0D1-9992-48D4-A19C-39D6E2058B48}"/>
    <dgm:cxn modelId="{7239CFEE-0B41-472E-B35B-F4546C16477A}" srcId="{C373A32C-E292-4EF1-A5F9-7C09F5D4E4E4}" destId="{02580027-7450-41A5-BE59-0708701A05B2}" srcOrd="0" destOrd="0" parTransId="{7DDBAC1B-B05A-4920-B74E-806D1BE84A54}" sibTransId="{2CE69DDE-78AB-481D-924F-8A008EEA766A}"/>
    <dgm:cxn modelId="{988E58CD-874A-468F-94E2-84C8B7836A66}" type="presOf" srcId="{02580027-7450-41A5-BE59-0708701A05B2}" destId="{7F7CBF34-9481-4523-B5E1-C812A45C1A45}" srcOrd="1" destOrd="0" presId="urn:microsoft.com/office/officeart/2005/8/layout/vList4"/>
    <dgm:cxn modelId="{9B5FF726-83CB-4A10-B9CD-B3329ED720CC}" type="presOf" srcId="{AA050582-06AE-4C61-AF0F-A8B1C7F664B2}" destId="{CFF7E6BF-FDAE-40DB-AEB7-D22B8DEC3B6C}" srcOrd="1" destOrd="0" presId="urn:microsoft.com/office/officeart/2005/8/layout/vList4"/>
    <dgm:cxn modelId="{C1A0D5B5-2515-43D5-98B4-9F278CDEFCCC}" type="presOf" srcId="{EFDC0477-99D7-4001-B70A-B5B62095D160}" destId="{FCB2B141-F160-4D11-82D7-7F6749D71343}" srcOrd="0" destOrd="0" presId="urn:microsoft.com/office/officeart/2005/8/layout/vList4"/>
    <dgm:cxn modelId="{A9B72F71-A8E1-445E-B01B-00C5DBFBC1CD}" type="presOf" srcId="{D32EBD74-403E-4C1C-ADA2-875F3C5490F7}" destId="{C5738CE2-A3E0-467F-AA39-13BAF241B71A}" srcOrd="0" destOrd="0" presId="urn:microsoft.com/office/officeart/2005/8/layout/vList4"/>
    <dgm:cxn modelId="{AED0CD5C-0C2B-499B-B21C-C7C6380D014B}" type="presOf" srcId="{086FCE5B-6C9E-4279-843F-5EC6F287453A}" destId="{D8CC193A-AF1A-4F79-AE5F-AD82218C8DD1}" srcOrd="1" destOrd="0" presId="urn:microsoft.com/office/officeart/2005/8/layout/vList4"/>
    <dgm:cxn modelId="{A9775BA3-8A17-48D6-9FFD-12420688E8C0}" type="presOf" srcId="{F4569DF3-3D21-4A91-A561-949189D7A876}" destId="{FB93A07F-2338-412B-94A7-4B0B74E8F636}" srcOrd="0" destOrd="0" presId="urn:microsoft.com/office/officeart/2005/8/layout/vList4"/>
    <dgm:cxn modelId="{21E625C4-BE89-4071-99E6-EAC2828337FE}" type="presOf" srcId="{AA050582-06AE-4C61-AF0F-A8B1C7F664B2}" destId="{1A50E860-3145-4A35-846E-E36B2BFAE77A}" srcOrd="0" destOrd="0" presId="urn:microsoft.com/office/officeart/2005/8/layout/vList4"/>
    <dgm:cxn modelId="{B315B587-12C1-40DD-B543-FAB49FAAA8FF}" srcId="{C373A32C-E292-4EF1-A5F9-7C09F5D4E4E4}" destId="{F23CA831-5581-4271-94BD-40A8F16331BC}" srcOrd="8" destOrd="0" parTransId="{F3A4D0B5-6357-4D59-A867-DA87507846AA}" sibTransId="{DECC6387-34EC-479C-BE35-43AA12BD8E09}"/>
    <dgm:cxn modelId="{C12987AF-5742-4403-895F-241156404C1C}" srcId="{C373A32C-E292-4EF1-A5F9-7C09F5D4E4E4}" destId="{70664513-A161-420F-9D20-8A09B1EAD95D}" srcOrd="5" destOrd="0" parTransId="{B7DFFDF5-4392-476C-8843-C7498711F58C}" sibTransId="{FD2CD303-CB58-4746-8011-B5FD829291F4}"/>
    <dgm:cxn modelId="{3A9C6AEB-E4F6-4375-B87F-88D6A58FDFCE}" type="presOf" srcId="{EFDC0477-99D7-4001-B70A-B5B62095D160}" destId="{98D48EB8-9C78-4AD4-8DA7-EBF0A84EE338}" srcOrd="1" destOrd="0" presId="urn:microsoft.com/office/officeart/2005/8/layout/vList4"/>
    <dgm:cxn modelId="{0AD480F9-DFDC-4CAA-A370-F27CFC5DA9ED}" type="presParOf" srcId="{4E8CE11C-93C3-43A3-AAF5-F236FF21C5E5}" destId="{9DC3D289-BB52-4F90-B7DE-9F45639563C8}" srcOrd="0" destOrd="0" presId="urn:microsoft.com/office/officeart/2005/8/layout/vList4"/>
    <dgm:cxn modelId="{48B159D5-B29C-46F1-BF6F-B7E322B38EC4}" type="presParOf" srcId="{9DC3D289-BB52-4F90-B7DE-9F45639563C8}" destId="{77669D32-C8B7-4FE0-824F-A32A1DEC8EF2}" srcOrd="0" destOrd="0" presId="urn:microsoft.com/office/officeart/2005/8/layout/vList4"/>
    <dgm:cxn modelId="{EDEDFE82-E019-4B80-9651-0AAB57242214}" type="presParOf" srcId="{9DC3D289-BB52-4F90-B7DE-9F45639563C8}" destId="{F4FDE5C0-713D-4D5D-A521-B5AAE519BE12}" srcOrd="1" destOrd="0" presId="urn:microsoft.com/office/officeart/2005/8/layout/vList4"/>
    <dgm:cxn modelId="{97925AF8-0AA0-4323-9526-9B262EE4161E}" type="presParOf" srcId="{9DC3D289-BB52-4F90-B7DE-9F45639563C8}" destId="{7F7CBF34-9481-4523-B5E1-C812A45C1A45}" srcOrd="2" destOrd="0" presId="urn:microsoft.com/office/officeart/2005/8/layout/vList4"/>
    <dgm:cxn modelId="{046DFC85-226D-4528-BF61-A4BD8DD75EFA}" type="presParOf" srcId="{4E8CE11C-93C3-43A3-AAF5-F236FF21C5E5}" destId="{29FC3A2C-E4B8-49AA-87A2-2A7BB17F624C}" srcOrd="1" destOrd="0" presId="urn:microsoft.com/office/officeart/2005/8/layout/vList4"/>
    <dgm:cxn modelId="{628090AF-3B3C-49CA-A072-775ADABF90F8}" type="presParOf" srcId="{4E8CE11C-93C3-43A3-AAF5-F236FF21C5E5}" destId="{A18C77C9-ADF8-4718-BE20-190205FD3404}" srcOrd="2" destOrd="0" presId="urn:microsoft.com/office/officeart/2005/8/layout/vList4"/>
    <dgm:cxn modelId="{7DA77704-6CCA-4F34-AB84-B8C54668EFAD}" type="presParOf" srcId="{A18C77C9-ADF8-4718-BE20-190205FD3404}" destId="{FB93A07F-2338-412B-94A7-4B0B74E8F636}" srcOrd="0" destOrd="0" presId="urn:microsoft.com/office/officeart/2005/8/layout/vList4"/>
    <dgm:cxn modelId="{6CEC8D07-9269-467C-B336-71543F2637DA}" type="presParOf" srcId="{A18C77C9-ADF8-4718-BE20-190205FD3404}" destId="{F9ADD32D-5E14-43C1-824D-332D85183088}" srcOrd="1" destOrd="0" presId="urn:microsoft.com/office/officeart/2005/8/layout/vList4"/>
    <dgm:cxn modelId="{F7150B4D-8EE5-4FF4-AA89-15C72470B602}" type="presParOf" srcId="{A18C77C9-ADF8-4718-BE20-190205FD3404}" destId="{CF149E68-E824-4E5D-B7C8-C2F7AB28657A}" srcOrd="2" destOrd="0" presId="urn:microsoft.com/office/officeart/2005/8/layout/vList4"/>
    <dgm:cxn modelId="{4E2E50DB-CFAD-440D-A12C-A6ABAC10DB57}" type="presParOf" srcId="{4E8CE11C-93C3-43A3-AAF5-F236FF21C5E5}" destId="{702AE0D1-F7F2-4030-8F69-AF428CD2321C}" srcOrd="3" destOrd="0" presId="urn:microsoft.com/office/officeart/2005/8/layout/vList4"/>
    <dgm:cxn modelId="{CA0E472D-A3FF-4603-9BA3-F32F58D73065}" type="presParOf" srcId="{4E8CE11C-93C3-43A3-AAF5-F236FF21C5E5}" destId="{3077D936-9CA0-443D-901C-FA0E8FAE9F44}" srcOrd="4" destOrd="0" presId="urn:microsoft.com/office/officeart/2005/8/layout/vList4"/>
    <dgm:cxn modelId="{95ACFFCA-687F-4DAF-A684-3BFD6CC6B333}" type="presParOf" srcId="{3077D936-9CA0-443D-901C-FA0E8FAE9F44}" destId="{D941366E-573E-4256-9401-1E284F53D32F}" srcOrd="0" destOrd="0" presId="urn:microsoft.com/office/officeart/2005/8/layout/vList4"/>
    <dgm:cxn modelId="{3C45C92D-C79C-412C-8C35-F74E67FF6F18}" type="presParOf" srcId="{3077D936-9CA0-443D-901C-FA0E8FAE9F44}" destId="{8DD8B97C-B58F-4A16-815C-50BC8CED4CB9}" srcOrd="1" destOrd="0" presId="urn:microsoft.com/office/officeart/2005/8/layout/vList4"/>
    <dgm:cxn modelId="{10C40B6E-4B38-4F7B-A5C3-33C119844A5B}" type="presParOf" srcId="{3077D936-9CA0-443D-901C-FA0E8FAE9F44}" destId="{CE779541-4AAC-4E49-8BB4-09CA955373D2}" srcOrd="2" destOrd="0" presId="urn:microsoft.com/office/officeart/2005/8/layout/vList4"/>
    <dgm:cxn modelId="{78346D55-C3C1-4537-9806-9F6A4C639054}" type="presParOf" srcId="{4E8CE11C-93C3-43A3-AAF5-F236FF21C5E5}" destId="{080298E5-26FA-4606-B58C-DBD5E13F2B2D}" srcOrd="5" destOrd="0" presId="urn:microsoft.com/office/officeart/2005/8/layout/vList4"/>
    <dgm:cxn modelId="{C35D56A9-F3AD-4B91-B698-828E8B03FF56}" type="presParOf" srcId="{4E8CE11C-93C3-43A3-AAF5-F236FF21C5E5}" destId="{D8B6258C-13DA-4D0F-B536-07035EE6FF05}" srcOrd="6" destOrd="0" presId="urn:microsoft.com/office/officeart/2005/8/layout/vList4"/>
    <dgm:cxn modelId="{BCE35990-B946-4E29-BBD9-4F3A28F8EE67}" type="presParOf" srcId="{D8B6258C-13DA-4D0F-B536-07035EE6FF05}" destId="{66A887C3-7165-4FD1-942D-04E3DE6678D4}" srcOrd="0" destOrd="0" presId="urn:microsoft.com/office/officeart/2005/8/layout/vList4"/>
    <dgm:cxn modelId="{15F30368-2038-47BB-AB22-8B0ECE10391E}" type="presParOf" srcId="{D8B6258C-13DA-4D0F-B536-07035EE6FF05}" destId="{57E122D0-185B-4D53-9C42-D9BD3EC58954}" srcOrd="1" destOrd="0" presId="urn:microsoft.com/office/officeart/2005/8/layout/vList4"/>
    <dgm:cxn modelId="{5271D4B7-A5EE-4B2C-97E7-85FFFEBD12FF}" type="presParOf" srcId="{D8B6258C-13DA-4D0F-B536-07035EE6FF05}" destId="{D2E7F6ED-80BC-40EA-ADC6-DCA8D093F729}" srcOrd="2" destOrd="0" presId="urn:microsoft.com/office/officeart/2005/8/layout/vList4"/>
    <dgm:cxn modelId="{AB4A3B02-35F9-41E0-A50E-798CFA106B3E}" type="presParOf" srcId="{4E8CE11C-93C3-43A3-AAF5-F236FF21C5E5}" destId="{BD489FD0-5218-48DC-8AFF-BCE48093FCAA}" srcOrd="7" destOrd="0" presId="urn:microsoft.com/office/officeart/2005/8/layout/vList4"/>
    <dgm:cxn modelId="{169ED47B-FADA-461F-AA9E-BEA142DBC1DE}" type="presParOf" srcId="{4E8CE11C-93C3-43A3-AAF5-F236FF21C5E5}" destId="{7B765F5D-18FE-4226-A770-BEC1EBB78CD3}" srcOrd="8" destOrd="0" presId="urn:microsoft.com/office/officeart/2005/8/layout/vList4"/>
    <dgm:cxn modelId="{2AA2C0CB-2B38-425D-84DA-F71360B5FEE9}" type="presParOf" srcId="{7B765F5D-18FE-4226-A770-BEC1EBB78CD3}" destId="{549AAE6D-EACC-4606-8C69-A674CAF4F582}" srcOrd="0" destOrd="0" presId="urn:microsoft.com/office/officeart/2005/8/layout/vList4"/>
    <dgm:cxn modelId="{A1C307E4-3194-49E4-B676-B8F866DBA163}" type="presParOf" srcId="{7B765F5D-18FE-4226-A770-BEC1EBB78CD3}" destId="{0EF7BAC9-36FE-463E-9879-78B26952AB85}" srcOrd="1" destOrd="0" presId="urn:microsoft.com/office/officeart/2005/8/layout/vList4"/>
    <dgm:cxn modelId="{0CD7E157-55EA-42BE-9888-AB236CE22D62}" type="presParOf" srcId="{7B765F5D-18FE-4226-A770-BEC1EBB78CD3}" destId="{A847E42C-2ABD-475F-B14B-C66816226DF0}" srcOrd="2" destOrd="0" presId="urn:microsoft.com/office/officeart/2005/8/layout/vList4"/>
    <dgm:cxn modelId="{8E4E909B-72A7-422B-A469-BA2D0727E680}" type="presParOf" srcId="{4E8CE11C-93C3-43A3-AAF5-F236FF21C5E5}" destId="{AA9A7788-1734-4E03-8715-80BCAD31AC5A}" srcOrd="9" destOrd="0" presId="urn:microsoft.com/office/officeart/2005/8/layout/vList4"/>
    <dgm:cxn modelId="{E0838BC8-2FD8-4809-9613-E0016B5D4CE0}" type="presParOf" srcId="{4E8CE11C-93C3-43A3-AAF5-F236FF21C5E5}" destId="{F580B57C-263A-4F82-8104-508C05D45DC3}" srcOrd="10" destOrd="0" presId="urn:microsoft.com/office/officeart/2005/8/layout/vList4"/>
    <dgm:cxn modelId="{2D439661-242E-4887-89DC-211D5419D5EB}" type="presParOf" srcId="{F580B57C-263A-4F82-8104-508C05D45DC3}" destId="{2E7BEBBF-9D80-4868-B4CF-1B57E9AE8EE4}" srcOrd="0" destOrd="0" presId="urn:microsoft.com/office/officeart/2005/8/layout/vList4"/>
    <dgm:cxn modelId="{07107702-EAE9-4866-B25D-08684DA6419F}" type="presParOf" srcId="{F580B57C-263A-4F82-8104-508C05D45DC3}" destId="{FBACC5EF-58C4-42A5-824B-744EFB24B457}" srcOrd="1" destOrd="0" presId="urn:microsoft.com/office/officeart/2005/8/layout/vList4"/>
    <dgm:cxn modelId="{1889F53F-95F7-4B5C-9D8D-650FF258AE8F}" type="presParOf" srcId="{F580B57C-263A-4F82-8104-508C05D45DC3}" destId="{5CBF749E-E83E-4A76-BD98-B624CDEA13EF}" srcOrd="2" destOrd="0" presId="urn:microsoft.com/office/officeart/2005/8/layout/vList4"/>
    <dgm:cxn modelId="{EA8A6E3E-CED8-4097-B15D-96E874110D2A}" type="presParOf" srcId="{4E8CE11C-93C3-43A3-AAF5-F236FF21C5E5}" destId="{8D80B09F-7353-4208-A0A1-6D94082C8C2E}" srcOrd="11" destOrd="0" presId="urn:microsoft.com/office/officeart/2005/8/layout/vList4"/>
    <dgm:cxn modelId="{2F8719D5-67F7-404B-8AD9-A80BEFEB8D3A}" type="presParOf" srcId="{4E8CE11C-93C3-43A3-AAF5-F236FF21C5E5}" destId="{E63E1D54-F28A-495C-B576-6B91BAE8EAFC}" srcOrd="12" destOrd="0" presId="urn:microsoft.com/office/officeart/2005/8/layout/vList4"/>
    <dgm:cxn modelId="{A1E84677-2F6C-4943-919F-5F9E4E706223}" type="presParOf" srcId="{E63E1D54-F28A-495C-B576-6B91BAE8EAFC}" destId="{1A50E860-3145-4A35-846E-E36B2BFAE77A}" srcOrd="0" destOrd="0" presId="urn:microsoft.com/office/officeart/2005/8/layout/vList4"/>
    <dgm:cxn modelId="{C1B25E54-7075-46C0-A70F-77EA49190291}" type="presParOf" srcId="{E63E1D54-F28A-495C-B576-6B91BAE8EAFC}" destId="{96B1B6D9-1FF3-4EDF-893B-8BA1E1256CA7}" srcOrd="1" destOrd="0" presId="urn:microsoft.com/office/officeart/2005/8/layout/vList4"/>
    <dgm:cxn modelId="{023FE2D3-8D23-4C02-A6DE-A47EEF4AE469}" type="presParOf" srcId="{E63E1D54-F28A-495C-B576-6B91BAE8EAFC}" destId="{CFF7E6BF-FDAE-40DB-AEB7-D22B8DEC3B6C}" srcOrd="2" destOrd="0" presId="urn:microsoft.com/office/officeart/2005/8/layout/vList4"/>
    <dgm:cxn modelId="{29C03CA2-86B3-4F97-8303-2FFC80A3DB4D}" type="presParOf" srcId="{4E8CE11C-93C3-43A3-AAF5-F236FF21C5E5}" destId="{15B6A1B1-DF7C-4170-82AA-0B369DCA43FC}" srcOrd="13" destOrd="0" presId="urn:microsoft.com/office/officeart/2005/8/layout/vList4"/>
    <dgm:cxn modelId="{8B58CEC4-83D8-438D-8CC9-90DA9CCFF9A3}" type="presParOf" srcId="{4E8CE11C-93C3-43A3-AAF5-F236FF21C5E5}" destId="{C32EFCA7-7239-4882-BFC9-EC731EDC4111}" srcOrd="14" destOrd="0" presId="urn:microsoft.com/office/officeart/2005/8/layout/vList4"/>
    <dgm:cxn modelId="{78444185-761B-46B3-B2EB-01603C195255}" type="presParOf" srcId="{C32EFCA7-7239-4882-BFC9-EC731EDC4111}" destId="{FCB2B141-F160-4D11-82D7-7F6749D71343}" srcOrd="0" destOrd="0" presId="urn:microsoft.com/office/officeart/2005/8/layout/vList4"/>
    <dgm:cxn modelId="{83BC212C-B756-4163-90F4-9109601EBF5B}" type="presParOf" srcId="{C32EFCA7-7239-4882-BFC9-EC731EDC4111}" destId="{29DCF83F-018E-4682-8C9B-189A8A29D626}" srcOrd="1" destOrd="0" presId="urn:microsoft.com/office/officeart/2005/8/layout/vList4"/>
    <dgm:cxn modelId="{5EB7361D-896A-4C87-BED3-B6E13EFAECA8}" type="presParOf" srcId="{C32EFCA7-7239-4882-BFC9-EC731EDC4111}" destId="{98D48EB8-9C78-4AD4-8DA7-EBF0A84EE338}" srcOrd="2" destOrd="0" presId="urn:microsoft.com/office/officeart/2005/8/layout/vList4"/>
    <dgm:cxn modelId="{0345CC23-860E-48F4-8A15-261F45FF923F}" type="presParOf" srcId="{4E8CE11C-93C3-43A3-AAF5-F236FF21C5E5}" destId="{0316BB1D-8E4C-4746-859C-5A2941F3DCF8}" srcOrd="15" destOrd="0" presId="urn:microsoft.com/office/officeart/2005/8/layout/vList4"/>
    <dgm:cxn modelId="{4FC4F959-68D3-4570-93C7-581DD50F51F3}" type="presParOf" srcId="{4E8CE11C-93C3-43A3-AAF5-F236FF21C5E5}" destId="{CBC0587E-2BA6-46F9-B2B7-BA95758F3C02}" srcOrd="16" destOrd="0" presId="urn:microsoft.com/office/officeart/2005/8/layout/vList4"/>
    <dgm:cxn modelId="{0B733380-BF27-4CE0-84B6-2F355A4C6AF7}" type="presParOf" srcId="{CBC0587E-2BA6-46F9-B2B7-BA95758F3C02}" destId="{9DCFD158-1364-4333-9B62-3FD0C4B87D4E}" srcOrd="0" destOrd="0" presId="urn:microsoft.com/office/officeart/2005/8/layout/vList4"/>
    <dgm:cxn modelId="{0D61AD0F-94B0-4940-9BAD-34E49CFADE6F}" type="presParOf" srcId="{CBC0587E-2BA6-46F9-B2B7-BA95758F3C02}" destId="{D88927F7-5AA1-4B32-8BEF-B14462EF6A0B}" srcOrd="1" destOrd="0" presId="urn:microsoft.com/office/officeart/2005/8/layout/vList4"/>
    <dgm:cxn modelId="{D7457477-2BC2-431A-90A5-E12668ECDE6D}" type="presParOf" srcId="{CBC0587E-2BA6-46F9-B2B7-BA95758F3C02}" destId="{1834A31F-58A1-419F-AE81-25549072F594}" srcOrd="2" destOrd="0" presId="urn:microsoft.com/office/officeart/2005/8/layout/vList4"/>
    <dgm:cxn modelId="{880ED021-9FB3-4A6F-B004-55825207CE5F}" type="presParOf" srcId="{4E8CE11C-93C3-43A3-AAF5-F236FF21C5E5}" destId="{41F7CEDA-97BC-4DD0-8330-7D6136B306B7}" srcOrd="17" destOrd="0" presId="urn:microsoft.com/office/officeart/2005/8/layout/vList4"/>
    <dgm:cxn modelId="{3E8A38F7-4026-4A43-B945-3A21A6F4EF08}" type="presParOf" srcId="{4E8CE11C-93C3-43A3-AAF5-F236FF21C5E5}" destId="{CDF67B8F-DE26-4986-B265-2FBE47797803}" srcOrd="18" destOrd="0" presId="urn:microsoft.com/office/officeart/2005/8/layout/vList4"/>
    <dgm:cxn modelId="{D42E82BF-11F0-40FF-B962-8C610A9C2E54}" type="presParOf" srcId="{CDF67B8F-DE26-4986-B265-2FBE47797803}" destId="{EF715D7E-ECC4-467B-9268-2315C5F6BADC}" srcOrd="0" destOrd="0" presId="urn:microsoft.com/office/officeart/2005/8/layout/vList4"/>
    <dgm:cxn modelId="{CEFFD8A5-3E42-49CA-8774-1A8DA9788D72}" type="presParOf" srcId="{CDF67B8F-DE26-4986-B265-2FBE47797803}" destId="{9CDFAA8E-87DF-48D1-881D-52EB070E82C0}" srcOrd="1" destOrd="0" presId="urn:microsoft.com/office/officeart/2005/8/layout/vList4"/>
    <dgm:cxn modelId="{24876FB4-01B9-454D-8A18-3BF89BFEB1E3}" type="presParOf" srcId="{CDF67B8F-DE26-4986-B265-2FBE47797803}" destId="{D8CC193A-AF1A-4F79-AE5F-AD82218C8DD1}" srcOrd="2" destOrd="0" presId="urn:microsoft.com/office/officeart/2005/8/layout/vList4"/>
    <dgm:cxn modelId="{BD179EE8-81F8-4CB0-AE93-E1C98511B144}" type="presParOf" srcId="{4E8CE11C-93C3-43A3-AAF5-F236FF21C5E5}" destId="{78BCE674-006D-449D-89CE-1059CABA0B24}" srcOrd="19" destOrd="0" presId="urn:microsoft.com/office/officeart/2005/8/layout/vList4"/>
    <dgm:cxn modelId="{26388068-B217-451B-957E-F45C39DF6D34}" type="presParOf" srcId="{4E8CE11C-93C3-43A3-AAF5-F236FF21C5E5}" destId="{225CFC8F-FC52-4CAE-8F80-8FCDC5DACAE0}" srcOrd="20" destOrd="0" presId="urn:microsoft.com/office/officeart/2005/8/layout/vList4"/>
    <dgm:cxn modelId="{937C450E-AC1C-4F54-95EA-628A38AF5ABD}" type="presParOf" srcId="{225CFC8F-FC52-4CAE-8F80-8FCDC5DACAE0}" destId="{9A4E2787-1E8A-4EFE-9083-2D7BE9030B10}" srcOrd="0" destOrd="0" presId="urn:microsoft.com/office/officeart/2005/8/layout/vList4"/>
    <dgm:cxn modelId="{8A0AABC0-FD4D-4368-A126-F6124A62B86F}" type="presParOf" srcId="{225CFC8F-FC52-4CAE-8F80-8FCDC5DACAE0}" destId="{C98A2CC3-2C76-4C8A-B141-7960AE034834}" srcOrd="1" destOrd="0" presId="urn:microsoft.com/office/officeart/2005/8/layout/vList4"/>
    <dgm:cxn modelId="{ABB5AED7-4DA7-45F3-8B13-27108EA3571D}" type="presParOf" srcId="{225CFC8F-FC52-4CAE-8F80-8FCDC5DACAE0}" destId="{E0A71DDE-57FF-4A5C-AF6F-B030F378E525}" srcOrd="2" destOrd="0" presId="urn:microsoft.com/office/officeart/2005/8/layout/vList4"/>
    <dgm:cxn modelId="{9442E3C3-2E28-49F3-BB1B-573215B7F318}" type="presParOf" srcId="{4E8CE11C-93C3-43A3-AAF5-F236FF21C5E5}" destId="{F745FF56-580C-48B4-BE70-BEBD1E1F9047}" srcOrd="21" destOrd="0" presId="urn:microsoft.com/office/officeart/2005/8/layout/vList4"/>
    <dgm:cxn modelId="{30D7FB9C-07C8-44BE-B7D3-B757BE8B7483}" type="presParOf" srcId="{4E8CE11C-93C3-43A3-AAF5-F236FF21C5E5}" destId="{CCED59DC-4910-45F2-BFD5-4BF8A29BC2CF}" srcOrd="22" destOrd="0" presId="urn:microsoft.com/office/officeart/2005/8/layout/vList4"/>
    <dgm:cxn modelId="{DD2C1A9E-F921-4010-87F0-C1E29734E074}" type="presParOf" srcId="{CCED59DC-4910-45F2-BFD5-4BF8A29BC2CF}" destId="{C5738CE2-A3E0-467F-AA39-13BAF241B71A}" srcOrd="0" destOrd="0" presId="urn:microsoft.com/office/officeart/2005/8/layout/vList4"/>
    <dgm:cxn modelId="{4EEE28F7-F5A1-4FF8-90F6-66F275BEE069}" type="presParOf" srcId="{CCED59DC-4910-45F2-BFD5-4BF8A29BC2CF}" destId="{57BA7665-8769-4F77-8B06-863134BBDEE3}" srcOrd="1" destOrd="0" presId="urn:microsoft.com/office/officeart/2005/8/layout/vList4"/>
    <dgm:cxn modelId="{12DB512A-3C41-4CA5-9786-353C7416E346}" type="presParOf" srcId="{CCED59DC-4910-45F2-BFD5-4BF8A29BC2CF}" destId="{DE139E4D-B6E1-4940-A342-0290D2BD2F80}" srcOrd="2" destOrd="0" presId="urn:microsoft.com/office/officeart/2005/8/layout/vList4"/>
    <dgm:cxn modelId="{9532B40F-D8C5-4B45-8F60-3823E4DF409B}" type="presParOf" srcId="{4E8CE11C-93C3-43A3-AAF5-F236FF21C5E5}" destId="{FF361881-4222-4AD3-906C-DB103A3CF8FD}" srcOrd="23" destOrd="0" presId="urn:microsoft.com/office/officeart/2005/8/layout/vList4"/>
    <dgm:cxn modelId="{A99AB29A-A149-488F-8988-6124A1B39CBC}" type="presParOf" srcId="{4E8CE11C-93C3-43A3-AAF5-F236FF21C5E5}" destId="{F66F8752-5EED-471E-ADD2-3D81C0301C31}" srcOrd="24" destOrd="0" presId="urn:microsoft.com/office/officeart/2005/8/layout/vList4"/>
    <dgm:cxn modelId="{C88D1F24-7725-47D1-ABCB-425E73268016}" type="presParOf" srcId="{F66F8752-5EED-471E-ADD2-3D81C0301C31}" destId="{207521CC-8342-4FC3-BF1A-48D52A35DDE6}" srcOrd="0" destOrd="0" presId="urn:microsoft.com/office/officeart/2005/8/layout/vList4"/>
    <dgm:cxn modelId="{1154169D-E410-44CA-B4FF-BACC1FD54402}" type="presParOf" srcId="{F66F8752-5EED-471E-ADD2-3D81C0301C31}" destId="{222485AA-3C60-444E-8006-ACA37F0A938B}" srcOrd="1" destOrd="0" presId="urn:microsoft.com/office/officeart/2005/8/layout/vList4"/>
    <dgm:cxn modelId="{1102C689-F580-480C-957E-7039CE222FE0}" type="presParOf" srcId="{F66F8752-5EED-471E-ADD2-3D81C0301C31}" destId="{FD5F1E09-F3A4-4EA2-B382-D172903C3F5B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669D32-C8B7-4FE0-824F-A32A1DEC8EF2}">
      <dsp:nvSpPr>
        <dsp:cNvPr id="0" name=""/>
        <dsp:cNvSpPr/>
      </dsp:nvSpPr>
      <dsp:spPr>
        <a:xfrm>
          <a:off x="0" y="0"/>
          <a:ext cx="5686425" cy="41121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Menu displayed</a:t>
          </a:r>
        </a:p>
      </dsp:txBody>
      <dsp:txXfrm>
        <a:off x="1178406" y="0"/>
        <a:ext cx="4508018" cy="411212"/>
      </dsp:txXfrm>
    </dsp:sp>
    <dsp:sp modelId="{F4FDE5C0-713D-4D5D-A521-B5AAE519BE12}">
      <dsp:nvSpPr>
        <dsp:cNvPr id="0" name=""/>
        <dsp:cNvSpPr/>
      </dsp:nvSpPr>
      <dsp:spPr>
        <a:xfrm>
          <a:off x="426882" y="41121"/>
          <a:ext cx="365762" cy="328969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FB93A07F-2338-412B-94A7-4B0B74E8F636}">
      <dsp:nvSpPr>
        <dsp:cNvPr id="0" name=""/>
        <dsp:cNvSpPr/>
      </dsp:nvSpPr>
      <dsp:spPr>
        <a:xfrm>
          <a:off x="0" y="452333"/>
          <a:ext cx="5686425" cy="411212"/>
        </a:xfrm>
        <a:prstGeom prst="roundRect">
          <a:avLst>
            <a:gd name="adj" fmla="val 10000"/>
          </a:avLst>
        </a:prstGeom>
        <a:solidFill>
          <a:schemeClr val="accent2">
            <a:hueOff val="390127"/>
            <a:satOff val="-487"/>
            <a:lumOff val="11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User Selects between 1 player or 2 player</a:t>
          </a:r>
        </a:p>
      </dsp:txBody>
      <dsp:txXfrm>
        <a:off x="1178406" y="452333"/>
        <a:ext cx="4508018" cy="411212"/>
      </dsp:txXfrm>
    </dsp:sp>
    <dsp:sp modelId="{F9ADD32D-5E14-43C1-824D-332D85183088}">
      <dsp:nvSpPr>
        <dsp:cNvPr id="0" name=""/>
        <dsp:cNvSpPr/>
      </dsp:nvSpPr>
      <dsp:spPr>
        <a:xfrm>
          <a:off x="426882" y="493454"/>
          <a:ext cx="365762" cy="328969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2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D941366E-573E-4256-9401-1E284F53D32F}">
      <dsp:nvSpPr>
        <dsp:cNvPr id="0" name=""/>
        <dsp:cNvSpPr/>
      </dsp:nvSpPr>
      <dsp:spPr>
        <a:xfrm>
          <a:off x="0" y="904666"/>
          <a:ext cx="5686425" cy="411212"/>
        </a:xfrm>
        <a:prstGeom prst="roundRect">
          <a:avLst>
            <a:gd name="adj" fmla="val 10000"/>
          </a:avLst>
        </a:prstGeom>
        <a:solidFill>
          <a:schemeClr val="accent2">
            <a:hueOff val="780253"/>
            <a:satOff val="-973"/>
            <a:lumOff val="22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User inputs player name</a:t>
          </a:r>
        </a:p>
      </dsp:txBody>
      <dsp:txXfrm>
        <a:off x="1178406" y="904666"/>
        <a:ext cx="4508018" cy="411212"/>
      </dsp:txXfrm>
    </dsp:sp>
    <dsp:sp modelId="{8DD8B97C-B58F-4A16-815C-50BC8CED4CB9}">
      <dsp:nvSpPr>
        <dsp:cNvPr id="0" name=""/>
        <dsp:cNvSpPr/>
      </dsp:nvSpPr>
      <dsp:spPr>
        <a:xfrm>
          <a:off x="426882" y="945787"/>
          <a:ext cx="365762" cy="328969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3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66A887C3-7165-4FD1-942D-04E3DE6678D4}">
      <dsp:nvSpPr>
        <dsp:cNvPr id="0" name=""/>
        <dsp:cNvSpPr/>
      </dsp:nvSpPr>
      <dsp:spPr>
        <a:xfrm>
          <a:off x="0" y="1356999"/>
          <a:ext cx="5686425" cy="411212"/>
        </a:xfrm>
        <a:prstGeom prst="roundRect">
          <a:avLst>
            <a:gd name="adj" fmla="val 10000"/>
          </a:avLst>
        </a:prstGeom>
        <a:solidFill>
          <a:schemeClr val="accent2">
            <a:hueOff val="1170380"/>
            <a:satOff val="-1460"/>
            <a:lumOff val="34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Game board displayed</a:t>
          </a:r>
        </a:p>
      </dsp:txBody>
      <dsp:txXfrm>
        <a:off x="1178406" y="1356999"/>
        <a:ext cx="4508018" cy="411212"/>
      </dsp:txXfrm>
    </dsp:sp>
    <dsp:sp modelId="{57E122D0-185B-4D53-9C42-D9BD3EC58954}">
      <dsp:nvSpPr>
        <dsp:cNvPr id="0" name=""/>
        <dsp:cNvSpPr/>
      </dsp:nvSpPr>
      <dsp:spPr>
        <a:xfrm>
          <a:off x="426882" y="1398121"/>
          <a:ext cx="365762" cy="328969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4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549AAE6D-EACC-4606-8C69-A674CAF4F582}">
      <dsp:nvSpPr>
        <dsp:cNvPr id="0" name=""/>
        <dsp:cNvSpPr/>
      </dsp:nvSpPr>
      <dsp:spPr>
        <a:xfrm>
          <a:off x="0" y="1809333"/>
          <a:ext cx="5686425" cy="411212"/>
        </a:xfrm>
        <a:prstGeom prst="roundRect">
          <a:avLst>
            <a:gd name="adj" fmla="val 10000"/>
          </a:avLst>
        </a:prstGeom>
        <a:solidFill>
          <a:schemeClr val="accent2">
            <a:hueOff val="1560506"/>
            <a:satOff val="-1946"/>
            <a:lumOff val="458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Player 1 clicks on location where they wish to play</a:t>
          </a:r>
        </a:p>
      </dsp:txBody>
      <dsp:txXfrm>
        <a:off x="1178406" y="1809333"/>
        <a:ext cx="4508018" cy="411212"/>
      </dsp:txXfrm>
    </dsp:sp>
    <dsp:sp modelId="{0EF7BAC9-36FE-463E-9879-78B26952AB85}">
      <dsp:nvSpPr>
        <dsp:cNvPr id="0" name=""/>
        <dsp:cNvSpPr/>
      </dsp:nvSpPr>
      <dsp:spPr>
        <a:xfrm>
          <a:off x="426882" y="1876426"/>
          <a:ext cx="365762" cy="277025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5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2E7BEBBF-9D80-4868-B4CF-1B57E9AE8EE4}">
      <dsp:nvSpPr>
        <dsp:cNvPr id="0" name=""/>
        <dsp:cNvSpPr/>
      </dsp:nvSpPr>
      <dsp:spPr>
        <a:xfrm>
          <a:off x="0" y="2261666"/>
          <a:ext cx="5686425" cy="411212"/>
        </a:xfrm>
        <a:prstGeom prst="roundRect">
          <a:avLst>
            <a:gd name="adj" fmla="val 10000"/>
          </a:avLst>
        </a:prstGeom>
        <a:solidFill>
          <a:schemeClr val="accent2">
            <a:hueOff val="1950633"/>
            <a:satOff val="-2433"/>
            <a:lumOff val="572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Mark Shows up where AI/Player 2 played</a:t>
          </a:r>
        </a:p>
      </dsp:txBody>
      <dsp:txXfrm>
        <a:off x="1178406" y="2261666"/>
        <a:ext cx="4508018" cy="411212"/>
      </dsp:txXfrm>
    </dsp:sp>
    <dsp:sp modelId="{FBACC5EF-58C4-42A5-824B-744EFB24B457}">
      <dsp:nvSpPr>
        <dsp:cNvPr id="0" name=""/>
        <dsp:cNvSpPr/>
      </dsp:nvSpPr>
      <dsp:spPr>
        <a:xfrm>
          <a:off x="428952" y="2302680"/>
          <a:ext cx="361622" cy="329183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6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1A50E860-3145-4A35-846E-E36B2BFAE77A}">
      <dsp:nvSpPr>
        <dsp:cNvPr id="0" name=""/>
        <dsp:cNvSpPr/>
      </dsp:nvSpPr>
      <dsp:spPr>
        <a:xfrm>
          <a:off x="0" y="2713999"/>
          <a:ext cx="5686425" cy="411212"/>
        </a:xfrm>
        <a:prstGeom prst="roundRect">
          <a:avLst>
            <a:gd name="adj" fmla="val 1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Steps 5-8 are repeated until 3 in a row</a:t>
          </a:r>
        </a:p>
      </dsp:txBody>
      <dsp:txXfrm>
        <a:off x="1178406" y="2713999"/>
        <a:ext cx="4508018" cy="411212"/>
      </dsp:txXfrm>
    </dsp:sp>
    <dsp:sp modelId="{96B1B6D9-1FF3-4EDF-893B-8BA1E1256CA7}">
      <dsp:nvSpPr>
        <dsp:cNvPr id="0" name=""/>
        <dsp:cNvSpPr/>
      </dsp:nvSpPr>
      <dsp:spPr>
        <a:xfrm>
          <a:off x="426882" y="2755121"/>
          <a:ext cx="365762" cy="328969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7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FCB2B141-F160-4D11-82D7-7F6749D71343}">
      <dsp:nvSpPr>
        <dsp:cNvPr id="0" name=""/>
        <dsp:cNvSpPr/>
      </dsp:nvSpPr>
      <dsp:spPr>
        <a:xfrm>
          <a:off x="0" y="3166333"/>
          <a:ext cx="5686425" cy="411212"/>
        </a:xfrm>
        <a:prstGeom prst="roundRect">
          <a:avLst>
            <a:gd name="adj" fmla="val 10000"/>
          </a:avLst>
        </a:prstGeom>
        <a:solidFill>
          <a:schemeClr val="accent2">
            <a:hueOff val="2730886"/>
            <a:satOff val="-3406"/>
            <a:lumOff val="801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Congratulations PlayerWhoWonName!</a:t>
          </a:r>
        </a:p>
      </dsp:txBody>
      <dsp:txXfrm>
        <a:off x="1178406" y="3166333"/>
        <a:ext cx="4508018" cy="411212"/>
      </dsp:txXfrm>
    </dsp:sp>
    <dsp:sp modelId="{29DCF83F-018E-4682-8C9B-189A8A29D626}">
      <dsp:nvSpPr>
        <dsp:cNvPr id="0" name=""/>
        <dsp:cNvSpPr/>
      </dsp:nvSpPr>
      <dsp:spPr>
        <a:xfrm>
          <a:off x="426882" y="3207454"/>
          <a:ext cx="365762" cy="328969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8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9DCFD158-1364-4333-9B62-3FD0C4B87D4E}">
      <dsp:nvSpPr>
        <dsp:cNvPr id="0" name=""/>
        <dsp:cNvSpPr/>
      </dsp:nvSpPr>
      <dsp:spPr>
        <a:xfrm>
          <a:off x="0" y="3618666"/>
          <a:ext cx="5686425" cy="411212"/>
        </a:xfrm>
        <a:prstGeom prst="roundRect">
          <a:avLst>
            <a:gd name="adj" fmla="val 10000"/>
          </a:avLst>
        </a:prstGeom>
        <a:solidFill>
          <a:schemeClr val="accent2">
            <a:hueOff val="3121013"/>
            <a:satOff val="-3893"/>
            <a:lumOff val="915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Player score updated in leaderboard</a:t>
          </a:r>
        </a:p>
      </dsp:txBody>
      <dsp:txXfrm>
        <a:off x="1178406" y="3618666"/>
        <a:ext cx="4508018" cy="411212"/>
      </dsp:txXfrm>
    </dsp:sp>
    <dsp:sp modelId="{D88927F7-5AA1-4B32-8BEF-B14462EF6A0B}">
      <dsp:nvSpPr>
        <dsp:cNvPr id="0" name=""/>
        <dsp:cNvSpPr/>
      </dsp:nvSpPr>
      <dsp:spPr>
        <a:xfrm>
          <a:off x="426882" y="3659787"/>
          <a:ext cx="365762" cy="328969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9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EF715D7E-ECC4-467B-9268-2315C5F6BADC}">
      <dsp:nvSpPr>
        <dsp:cNvPr id="0" name=""/>
        <dsp:cNvSpPr/>
      </dsp:nvSpPr>
      <dsp:spPr>
        <a:xfrm>
          <a:off x="0" y="4070999"/>
          <a:ext cx="5686425" cy="411212"/>
        </a:xfrm>
        <a:prstGeom prst="roundRect">
          <a:avLst>
            <a:gd name="adj" fmla="val 10000"/>
          </a:avLst>
        </a:prstGeom>
        <a:solidFill>
          <a:schemeClr val="accent2">
            <a:hueOff val="3511139"/>
            <a:satOff val="-4379"/>
            <a:lumOff val="103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User selects return to menu</a:t>
          </a:r>
        </a:p>
      </dsp:txBody>
      <dsp:txXfrm>
        <a:off x="1178406" y="4070999"/>
        <a:ext cx="4508018" cy="411212"/>
      </dsp:txXfrm>
    </dsp:sp>
    <dsp:sp modelId="{9CDFAA8E-87DF-48D1-881D-52EB070E82C0}">
      <dsp:nvSpPr>
        <dsp:cNvPr id="0" name=""/>
        <dsp:cNvSpPr/>
      </dsp:nvSpPr>
      <dsp:spPr>
        <a:xfrm>
          <a:off x="426882" y="4112121"/>
          <a:ext cx="365762" cy="328969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0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9A4E2787-1E8A-4EFE-9083-2D7BE9030B10}">
      <dsp:nvSpPr>
        <dsp:cNvPr id="0" name=""/>
        <dsp:cNvSpPr/>
      </dsp:nvSpPr>
      <dsp:spPr>
        <a:xfrm>
          <a:off x="0" y="4523333"/>
          <a:ext cx="5686425" cy="411212"/>
        </a:xfrm>
        <a:prstGeom prst="roundRect">
          <a:avLst>
            <a:gd name="adj" fmla="val 10000"/>
          </a:avLst>
        </a:prstGeom>
        <a:solidFill>
          <a:schemeClr val="accent2">
            <a:hueOff val="3901266"/>
            <a:satOff val="-4866"/>
            <a:lumOff val="114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Menu Dispalyed</a:t>
          </a:r>
        </a:p>
      </dsp:txBody>
      <dsp:txXfrm>
        <a:off x="1178406" y="4523333"/>
        <a:ext cx="4508018" cy="411212"/>
      </dsp:txXfrm>
    </dsp:sp>
    <dsp:sp modelId="{C98A2CC3-2C76-4C8A-B141-7960AE034834}">
      <dsp:nvSpPr>
        <dsp:cNvPr id="0" name=""/>
        <dsp:cNvSpPr/>
      </dsp:nvSpPr>
      <dsp:spPr>
        <a:xfrm>
          <a:off x="426882" y="4564454"/>
          <a:ext cx="365762" cy="328969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1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C5738CE2-A3E0-467F-AA39-13BAF241B71A}">
      <dsp:nvSpPr>
        <dsp:cNvPr id="0" name=""/>
        <dsp:cNvSpPr/>
      </dsp:nvSpPr>
      <dsp:spPr>
        <a:xfrm>
          <a:off x="0" y="4975666"/>
          <a:ext cx="5686425" cy="411212"/>
        </a:xfrm>
        <a:prstGeom prst="roundRect">
          <a:avLst>
            <a:gd name="adj" fmla="val 10000"/>
          </a:avLst>
        </a:prstGeom>
        <a:solidFill>
          <a:schemeClr val="accent2">
            <a:hueOff val="4291393"/>
            <a:satOff val="-5352"/>
            <a:lumOff val="125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User selects return to menu</a:t>
          </a:r>
        </a:p>
      </dsp:txBody>
      <dsp:txXfrm>
        <a:off x="1178406" y="4975666"/>
        <a:ext cx="4508018" cy="411212"/>
      </dsp:txXfrm>
    </dsp:sp>
    <dsp:sp modelId="{57BA7665-8769-4F77-8B06-863134BBDEE3}">
      <dsp:nvSpPr>
        <dsp:cNvPr id="0" name=""/>
        <dsp:cNvSpPr/>
      </dsp:nvSpPr>
      <dsp:spPr>
        <a:xfrm>
          <a:off x="426882" y="5016787"/>
          <a:ext cx="365762" cy="328969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2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207521CC-8342-4FC3-BF1A-48D52A35DDE6}">
      <dsp:nvSpPr>
        <dsp:cNvPr id="0" name=""/>
        <dsp:cNvSpPr/>
      </dsp:nvSpPr>
      <dsp:spPr>
        <a:xfrm>
          <a:off x="0" y="5427999"/>
          <a:ext cx="5686425" cy="411212"/>
        </a:xfrm>
        <a:prstGeom prst="roundRect">
          <a:avLst>
            <a:gd name="adj" fmla="val 1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 baseline="0">
              <a:latin typeface="+mj-lt"/>
            </a:rPr>
            <a:t>Menu displayed</a:t>
          </a:r>
        </a:p>
      </dsp:txBody>
      <dsp:txXfrm>
        <a:off x="1178406" y="5427999"/>
        <a:ext cx="4508018" cy="411212"/>
      </dsp:txXfrm>
    </dsp:sp>
    <dsp:sp modelId="{222485AA-3C60-444E-8006-ACA37F0A938B}">
      <dsp:nvSpPr>
        <dsp:cNvPr id="0" name=""/>
        <dsp:cNvSpPr/>
      </dsp:nvSpPr>
      <dsp:spPr>
        <a:xfrm>
          <a:off x="426882" y="5469121"/>
          <a:ext cx="365762" cy="328969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3"/>
          <a:stretch>
            <a:fillRect/>
          </a:stretch>
        </a:blip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38100" dist="25400" dir="5400000" algn="t" rotWithShape="0">
            <a:srgbClr val="000000">
              <a:alpha val="50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Equity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09F5C0-9749-472E-8731-0843FB17C6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7D498B-BB62-47A8-961B-AF529CA86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</Template>
  <TotalTime>0</TotalTime>
  <Pages>8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2016-11-20T23:23:00Z</dcterms:created>
  <dcterms:modified xsi:type="dcterms:W3CDTF">2016-11-28T03:05:00Z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